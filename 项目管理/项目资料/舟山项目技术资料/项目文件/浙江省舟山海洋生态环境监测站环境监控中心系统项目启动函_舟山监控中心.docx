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0A4" w:rsidRDefault="008410A4" w:rsidP="00A727FA">
      <w:pPr>
        <w:pStyle w:val="Def1"/>
        <w:spacing w:before="100" w:beforeAutospacing="1" w:after="100" w:afterAutospacing="1" w:line="0" w:lineRule="atLeast"/>
        <w:ind w:left="0" w:firstLine="0"/>
        <w:jc w:val="center"/>
        <w:rPr>
          <w:b/>
        </w:rPr>
      </w:pPr>
    </w:p>
    <w:p w:rsidR="00721FD4" w:rsidRPr="00404FC6" w:rsidRDefault="00E54C55" w:rsidP="00202E1F">
      <w:pPr>
        <w:pStyle w:val="Def1"/>
        <w:spacing w:before="100" w:beforeAutospacing="1" w:after="100" w:afterAutospacing="1" w:line="0" w:lineRule="atLeast"/>
        <w:ind w:left="0" w:firstLine="0"/>
        <w:jc w:val="center"/>
        <w:rPr>
          <w:rFonts w:ascii="微软雅黑" w:eastAsia="微软雅黑" w:hAnsi="微软雅黑"/>
          <w:b/>
          <w:sz w:val="36"/>
          <w:szCs w:val="28"/>
        </w:rPr>
      </w:pPr>
      <w:r w:rsidRPr="00404FC6">
        <w:rPr>
          <w:rFonts w:ascii="微软雅黑" w:eastAsia="微软雅黑" w:hAnsi="微软雅黑" w:hint="eastAsia"/>
          <w:b/>
          <w:sz w:val="36"/>
          <w:szCs w:val="28"/>
        </w:rPr>
        <w:t>《</w:t>
      </w:r>
      <w:r w:rsidR="0008192B" w:rsidRPr="0008192B">
        <w:rPr>
          <w:rFonts w:ascii="微软雅黑" w:eastAsia="微软雅黑" w:hAnsi="微软雅黑" w:hint="eastAsia"/>
          <w:b/>
          <w:sz w:val="36"/>
          <w:szCs w:val="28"/>
        </w:rPr>
        <w:t>浙江省舟山海洋生态环境监测站环境监控中心系统</w:t>
      </w:r>
      <w:r w:rsidR="00467DFC" w:rsidRPr="00404FC6">
        <w:rPr>
          <w:rFonts w:ascii="微软雅黑" w:eastAsia="微软雅黑" w:hAnsi="微软雅黑" w:hint="eastAsia"/>
          <w:b/>
          <w:sz w:val="36"/>
          <w:szCs w:val="28"/>
        </w:rPr>
        <w:t>项目</w:t>
      </w:r>
      <w:r w:rsidRPr="00404FC6">
        <w:rPr>
          <w:rFonts w:ascii="微软雅黑" w:eastAsia="微软雅黑" w:hAnsi="微软雅黑" w:hint="eastAsia"/>
          <w:b/>
          <w:sz w:val="36"/>
          <w:szCs w:val="28"/>
        </w:rPr>
        <w:t>》</w:t>
      </w:r>
    </w:p>
    <w:p w:rsidR="00404FC6" w:rsidRDefault="00404FC6" w:rsidP="00E54C55">
      <w:pPr>
        <w:jc w:val="center"/>
        <w:outlineLvl w:val="0"/>
        <w:rPr>
          <w:rFonts w:ascii="宋体" w:hAnsi="宋体"/>
          <w:b/>
          <w:sz w:val="72"/>
          <w:szCs w:val="72"/>
        </w:rPr>
      </w:pPr>
    </w:p>
    <w:p w:rsidR="00E54C55" w:rsidRPr="00137A8A" w:rsidRDefault="00DD7662" w:rsidP="00DD7662">
      <w:pPr>
        <w:tabs>
          <w:tab w:val="center" w:pos="4153"/>
          <w:tab w:val="right" w:pos="8306"/>
        </w:tabs>
        <w:jc w:val="left"/>
        <w:outlineLvl w:val="0"/>
        <w:rPr>
          <w:rFonts w:ascii="宋体" w:hAnsi="宋体"/>
          <w:b/>
          <w:sz w:val="72"/>
          <w:szCs w:val="72"/>
        </w:rPr>
      </w:pPr>
      <w:r>
        <w:rPr>
          <w:rFonts w:ascii="宋体" w:hAnsi="宋体"/>
          <w:b/>
          <w:sz w:val="72"/>
          <w:szCs w:val="72"/>
        </w:rPr>
        <w:tab/>
      </w:r>
      <w:r w:rsidR="00394969">
        <w:rPr>
          <w:rFonts w:ascii="宋体" w:hAnsi="宋体" w:hint="eastAsia"/>
          <w:b/>
          <w:sz w:val="72"/>
          <w:szCs w:val="72"/>
        </w:rPr>
        <w:t>项目</w:t>
      </w:r>
      <w:r w:rsidR="00E54C55" w:rsidRPr="00137A8A">
        <w:rPr>
          <w:rFonts w:ascii="宋体" w:hAnsi="宋体" w:hint="eastAsia"/>
          <w:b/>
          <w:sz w:val="72"/>
          <w:szCs w:val="72"/>
        </w:rPr>
        <w:t>启动函</w:t>
      </w:r>
      <w:r>
        <w:rPr>
          <w:rFonts w:ascii="宋体" w:hAnsi="宋体"/>
          <w:b/>
          <w:sz w:val="72"/>
          <w:szCs w:val="72"/>
        </w:rPr>
        <w:tab/>
      </w:r>
    </w:p>
    <w:p w:rsidR="00721FD4" w:rsidRDefault="00721FD4" w:rsidP="00F333FD">
      <w:pPr>
        <w:rPr>
          <w:rFonts w:ascii="宋体" w:hAnsi="宋体"/>
          <w:sz w:val="24"/>
        </w:rPr>
      </w:pPr>
    </w:p>
    <w:p w:rsidR="00721FD4" w:rsidRPr="008E0E6B" w:rsidRDefault="00721FD4" w:rsidP="00F333FD">
      <w:pPr>
        <w:rPr>
          <w:rFonts w:ascii="宋体" w:hAnsi="宋体"/>
          <w:sz w:val="32"/>
          <w:szCs w:val="32"/>
        </w:rPr>
      </w:pPr>
    </w:p>
    <w:p w:rsidR="00F333FD" w:rsidRPr="00E55E59" w:rsidRDefault="0008192B" w:rsidP="00041CFD">
      <w:pPr>
        <w:spacing w:line="360" w:lineRule="auto"/>
        <w:rPr>
          <w:rFonts w:asciiTheme="minorEastAsia" w:eastAsiaTheme="minorEastAsia" w:hAnsiTheme="minorEastAsia"/>
          <w:b/>
          <w:sz w:val="32"/>
          <w:szCs w:val="32"/>
        </w:rPr>
      </w:pPr>
      <w:r w:rsidRPr="0008192B">
        <w:rPr>
          <w:rFonts w:asciiTheme="minorEastAsia" w:eastAsiaTheme="minorEastAsia" w:hAnsiTheme="minorEastAsia" w:hint="eastAsia"/>
          <w:b/>
          <w:sz w:val="32"/>
          <w:szCs w:val="32"/>
        </w:rPr>
        <w:t>浙江省舟山海洋生态环境监测站</w:t>
      </w:r>
      <w:r w:rsidR="000B10BB" w:rsidRPr="00E55E59">
        <w:rPr>
          <w:rFonts w:asciiTheme="minorEastAsia" w:eastAsiaTheme="minorEastAsia" w:hAnsiTheme="minorEastAsia" w:hint="eastAsia"/>
          <w:b/>
          <w:sz w:val="32"/>
          <w:szCs w:val="32"/>
        </w:rPr>
        <w:t>领导</w:t>
      </w:r>
      <w:r w:rsidR="00F333FD" w:rsidRPr="00E55E59">
        <w:rPr>
          <w:rFonts w:asciiTheme="minorEastAsia" w:eastAsiaTheme="minorEastAsia" w:hAnsiTheme="minorEastAsia" w:hint="eastAsia"/>
          <w:b/>
          <w:sz w:val="32"/>
          <w:szCs w:val="32"/>
        </w:rPr>
        <w:t>：</w:t>
      </w:r>
    </w:p>
    <w:p w:rsidR="00721FD4" w:rsidRPr="00E940FC" w:rsidRDefault="00721FD4" w:rsidP="00041CFD">
      <w:pPr>
        <w:spacing w:line="360" w:lineRule="auto"/>
        <w:rPr>
          <w:rFonts w:ascii="宋体" w:hAnsi="宋体"/>
          <w:b/>
          <w:sz w:val="24"/>
        </w:rPr>
      </w:pPr>
    </w:p>
    <w:p w:rsidR="00174BD3" w:rsidRPr="00E55E59" w:rsidRDefault="00A727FA" w:rsidP="00041CFD">
      <w:pPr>
        <w:spacing w:line="360" w:lineRule="auto"/>
        <w:ind w:firstLine="525"/>
        <w:rPr>
          <w:rFonts w:asciiTheme="minorEastAsia" w:eastAsiaTheme="minorEastAsia" w:hAnsiTheme="minorEastAsia"/>
          <w:sz w:val="28"/>
          <w:szCs w:val="28"/>
        </w:rPr>
      </w:pPr>
      <w:r w:rsidRPr="00E55E59">
        <w:rPr>
          <w:rFonts w:asciiTheme="minorEastAsia" w:eastAsiaTheme="minorEastAsia" w:hAnsiTheme="minorEastAsia" w:hint="eastAsia"/>
          <w:sz w:val="28"/>
          <w:szCs w:val="28"/>
        </w:rPr>
        <w:t>201</w:t>
      </w:r>
      <w:r w:rsidR="000B10BB" w:rsidRPr="00E55E59">
        <w:rPr>
          <w:rFonts w:asciiTheme="minorEastAsia" w:eastAsiaTheme="minorEastAsia" w:hAnsiTheme="minorEastAsia" w:hint="eastAsia"/>
          <w:sz w:val="28"/>
          <w:szCs w:val="28"/>
        </w:rPr>
        <w:t>2</w:t>
      </w:r>
      <w:r w:rsidR="00F333FD" w:rsidRPr="00E55E59">
        <w:rPr>
          <w:rFonts w:asciiTheme="minorEastAsia" w:eastAsiaTheme="minorEastAsia" w:hAnsiTheme="minorEastAsia" w:hint="eastAsia"/>
          <w:sz w:val="28"/>
          <w:szCs w:val="28"/>
        </w:rPr>
        <w:t>年</w:t>
      </w:r>
      <w:r w:rsidR="0008192B">
        <w:rPr>
          <w:rFonts w:asciiTheme="minorEastAsia" w:eastAsiaTheme="minorEastAsia" w:hAnsiTheme="minorEastAsia" w:hint="eastAsia"/>
          <w:sz w:val="28"/>
          <w:szCs w:val="28"/>
        </w:rPr>
        <w:t>12</w:t>
      </w:r>
      <w:r w:rsidR="00F333FD" w:rsidRPr="00E55E59">
        <w:rPr>
          <w:rFonts w:asciiTheme="minorEastAsia" w:eastAsiaTheme="minorEastAsia" w:hAnsiTheme="minorEastAsia" w:hint="eastAsia"/>
          <w:sz w:val="28"/>
          <w:szCs w:val="28"/>
        </w:rPr>
        <w:t>月，</w:t>
      </w:r>
      <w:r w:rsidR="005A6524" w:rsidRPr="00E55E59">
        <w:rPr>
          <w:rFonts w:asciiTheme="minorEastAsia" w:eastAsiaTheme="minorEastAsia" w:hAnsiTheme="minorEastAsia" w:hint="eastAsia"/>
          <w:sz w:val="28"/>
          <w:szCs w:val="28"/>
        </w:rPr>
        <w:t>贵</w:t>
      </w:r>
      <w:r w:rsidR="008472EE" w:rsidRPr="00E55E59">
        <w:rPr>
          <w:rFonts w:asciiTheme="minorEastAsia" w:eastAsiaTheme="minorEastAsia" w:hAnsiTheme="minorEastAsia" w:hint="eastAsia"/>
          <w:sz w:val="28"/>
          <w:szCs w:val="28"/>
        </w:rPr>
        <w:t>单位</w:t>
      </w:r>
      <w:r w:rsidR="005A6524" w:rsidRPr="00E55E59">
        <w:rPr>
          <w:rFonts w:asciiTheme="minorEastAsia" w:eastAsiaTheme="minorEastAsia" w:hAnsiTheme="minorEastAsia" w:hint="eastAsia"/>
          <w:sz w:val="28"/>
          <w:szCs w:val="28"/>
        </w:rPr>
        <w:t>与我公司</w:t>
      </w:r>
      <w:r w:rsidRPr="00E55E59">
        <w:rPr>
          <w:rFonts w:asciiTheme="minorEastAsia" w:eastAsiaTheme="minorEastAsia" w:hAnsiTheme="minorEastAsia" w:hint="eastAsia"/>
          <w:sz w:val="28"/>
          <w:szCs w:val="28"/>
        </w:rPr>
        <w:t>就</w:t>
      </w:r>
      <w:r w:rsidR="00467DFC" w:rsidRPr="00E55E59">
        <w:rPr>
          <w:rFonts w:asciiTheme="minorEastAsia" w:eastAsiaTheme="minorEastAsia" w:hAnsiTheme="minorEastAsia" w:hint="eastAsia"/>
          <w:sz w:val="28"/>
          <w:szCs w:val="28"/>
        </w:rPr>
        <w:t>“</w:t>
      </w:r>
      <w:r w:rsidR="0008192B" w:rsidRPr="0008192B">
        <w:rPr>
          <w:rFonts w:asciiTheme="minorEastAsia" w:eastAsiaTheme="minorEastAsia" w:hAnsiTheme="minorEastAsia" w:hint="eastAsia"/>
          <w:sz w:val="28"/>
          <w:szCs w:val="28"/>
        </w:rPr>
        <w:t>浙江省舟山海洋生态环境监测站环境监控中心系统</w:t>
      </w:r>
      <w:r w:rsidR="00467DFC" w:rsidRPr="00E55E59">
        <w:rPr>
          <w:rFonts w:asciiTheme="minorEastAsia" w:eastAsiaTheme="minorEastAsia" w:hAnsiTheme="minorEastAsia" w:hint="eastAsia"/>
          <w:sz w:val="28"/>
          <w:szCs w:val="28"/>
        </w:rPr>
        <w:t>项目</w:t>
      </w:r>
      <w:proofErr w:type="gramStart"/>
      <w:r w:rsidR="00467DFC" w:rsidRPr="00E55E59">
        <w:rPr>
          <w:rFonts w:asciiTheme="minorEastAsia" w:eastAsiaTheme="minorEastAsia" w:hAnsiTheme="minorEastAsia" w:hint="eastAsia"/>
          <w:sz w:val="28"/>
          <w:szCs w:val="28"/>
        </w:rPr>
        <w:t>”</w:t>
      </w:r>
      <w:proofErr w:type="gramEnd"/>
      <w:r w:rsidR="000B10BB" w:rsidRPr="00E55E59">
        <w:rPr>
          <w:rFonts w:asciiTheme="minorEastAsia" w:eastAsiaTheme="minorEastAsia" w:hAnsiTheme="minorEastAsia" w:hint="eastAsia"/>
          <w:sz w:val="28"/>
          <w:szCs w:val="28"/>
        </w:rPr>
        <w:t>软件开发项目达成了</w:t>
      </w:r>
      <w:r w:rsidR="001F5BE0" w:rsidRPr="00E55E59">
        <w:rPr>
          <w:rFonts w:asciiTheme="minorEastAsia" w:eastAsiaTheme="minorEastAsia" w:hAnsiTheme="minorEastAsia" w:hint="eastAsia"/>
          <w:sz w:val="28"/>
          <w:szCs w:val="28"/>
        </w:rPr>
        <w:t>合作意向</w:t>
      </w:r>
      <w:r w:rsidR="005A6524" w:rsidRPr="00E55E59">
        <w:rPr>
          <w:rFonts w:asciiTheme="minorEastAsia" w:eastAsiaTheme="minorEastAsia" w:hAnsiTheme="minorEastAsia" w:hint="eastAsia"/>
          <w:sz w:val="28"/>
          <w:szCs w:val="28"/>
        </w:rPr>
        <w:t>，</w:t>
      </w:r>
      <w:r w:rsidR="001F5BE0" w:rsidRPr="00E55E59">
        <w:rPr>
          <w:rFonts w:asciiTheme="minorEastAsia" w:eastAsiaTheme="minorEastAsia" w:hAnsiTheme="minorEastAsia" w:hint="eastAsia"/>
          <w:sz w:val="28"/>
          <w:szCs w:val="28"/>
        </w:rPr>
        <w:t>并</w:t>
      </w:r>
      <w:r w:rsidR="004E084D" w:rsidRPr="00E55E59">
        <w:rPr>
          <w:rFonts w:asciiTheme="minorEastAsia" w:eastAsiaTheme="minorEastAsia" w:hAnsiTheme="minorEastAsia" w:hint="eastAsia"/>
          <w:sz w:val="28"/>
          <w:szCs w:val="28"/>
        </w:rPr>
        <w:t>正在</w:t>
      </w:r>
      <w:r w:rsidR="001F5BE0" w:rsidRPr="00E55E59">
        <w:rPr>
          <w:rFonts w:asciiTheme="minorEastAsia" w:eastAsiaTheme="minorEastAsia" w:hAnsiTheme="minorEastAsia" w:hint="eastAsia"/>
          <w:sz w:val="28"/>
          <w:szCs w:val="28"/>
        </w:rPr>
        <w:t>签署</w:t>
      </w:r>
      <w:r w:rsidRPr="00E55E59">
        <w:rPr>
          <w:rFonts w:asciiTheme="minorEastAsia" w:eastAsiaTheme="minorEastAsia" w:hAnsiTheme="minorEastAsia" w:hint="eastAsia"/>
          <w:sz w:val="28"/>
          <w:szCs w:val="28"/>
        </w:rPr>
        <w:t>技术开发合同</w:t>
      </w:r>
      <w:r w:rsidR="00F333FD" w:rsidRPr="00E55E59">
        <w:rPr>
          <w:rFonts w:asciiTheme="minorEastAsia" w:eastAsiaTheme="minorEastAsia" w:hAnsiTheme="minorEastAsia" w:hint="eastAsia"/>
          <w:sz w:val="28"/>
          <w:szCs w:val="28"/>
        </w:rPr>
        <w:t>。</w:t>
      </w:r>
      <w:r w:rsidR="00174BD3" w:rsidRPr="00E55E59">
        <w:rPr>
          <w:rFonts w:asciiTheme="minorEastAsia" w:eastAsiaTheme="minorEastAsia" w:hAnsiTheme="minorEastAsia" w:hint="eastAsia"/>
          <w:sz w:val="28"/>
          <w:szCs w:val="28"/>
        </w:rPr>
        <w:t>在此，对贵单位给予我们</w:t>
      </w:r>
      <w:r w:rsidR="005A6524" w:rsidRPr="00E55E59">
        <w:rPr>
          <w:rFonts w:asciiTheme="minorEastAsia" w:eastAsiaTheme="minorEastAsia" w:hAnsiTheme="minorEastAsia" w:hint="eastAsia"/>
          <w:sz w:val="28"/>
          <w:szCs w:val="28"/>
        </w:rPr>
        <w:t>中</w:t>
      </w:r>
      <w:proofErr w:type="gramStart"/>
      <w:r w:rsidR="005A6524" w:rsidRPr="00E55E59">
        <w:rPr>
          <w:rFonts w:asciiTheme="minorEastAsia" w:eastAsiaTheme="minorEastAsia" w:hAnsiTheme="minorEastAsia" w:hint="eastAsia"/>
          <w:sz w:val="28"/>
          <w:szCs w:val="28"/>
        </w:rPr>
        <w:t>科宇图</w:t>
      </w:r>
      <w:proofErr w:type="gramEnd"/>
      <w:r w:rsidR="005A6524" w:rsidRPr="00E55E59">
        <w:rPr>
          <w:rFonts w:asciiTheme="minorEastAsia" w:eastAsiaTheme="minorEastAsia" w:hAnsiTheme="minorEastAsia" w:hint="eastAsia"/>
          <w:sz w:val="28"/>
          <w:szCs w:val="28"/>
        </w:rPr>
        <w:t>天下科技有限公司</w:t>
      </w:r>
      <w:r w:rsidR="00174BD3" w:rsidRPr="00E55E59">
        <w:rPr>
          <w:rFonts w:asciiTheme="minorEastAsia" w:eastAsiaTheme="minorEastAsia" w:hAnsiTheme="minorEastAsia" w:hint="eastAsia"/>
          <w:sz w:val="28"/>
          <w:szCs w:val="28"/>
        </w:rPr>
        <w:t>的信任表示衷心地感谢！</w:t>
      </w:r>
    </w:p>
    <w:p w:rsidR="001F5BE0" w:rsidRPr="00E55E59" w:rsidRDefault="00467DFC" w:rsidP="00E55E59">
      <w:pPr>
        <w:spacing w:before="120" w:after="120" w:line="360" w:lineRule="auto"/>
        <w:ind w:firstLineChars="200" w:firstLine="560"/>
        <w:rPr>
          <w:rFonts w:asciiTheme="minorEastAsia" w:eastAsiaTheme="minorEastAsia" w:hAnsiTheme="minorEastAsia"/>
          <w:sz w:val="28"/>
          <w:szCs w:val="28"/>
        </w:rPr>
      </w:pPr>
      <w:r w:rsidRPr="00E55E59">
        <w:rPr>
          <w:rFonts w:asciiTheme="minorEastAsia" w:eastAsiaTheme="minorEastAsia" w:hAnsiTheme="minorEastAsia" w:hint="eastAsia"/>
          <w:sz w:val="28"/>
          <w:szCs w:val="28"/>
        </w:rPr>
        <w:t>“</w:t>
      </w:r>
      <w:r w:rsidR="0008192B" w:rsidRPr="0008192B">
        <w:rPr>
          <w:rFonts w:asciiTheme="minorEastAsia" w:eastAsiaTheme="minorEastAsia" w:hAnsiTheme="minorEastAsia" w:hint="eastAsia"/>
          <w:sz w:val="28"/>
          <w:szCs w:val="28"/>
        </w:rPr>
        <w:t>浙江省舟山海洋生态环境监测站环境监控中心系统</w:t>
      </w:r>
      <w:r w:rsidR="0008192B" w:rsidRPr="00E55E59">
        <w:rPr>
          <w:rFonts w:asciiTheme="minorEastAsia" w:eastAsiaTheme="minorEastAsia" w:hAnsiTheme="minorEastAsia" w:hint="eastAsia"/>
          <w:sz w:val="28"/>
          <w:szCs w:val="28"/>
        </w:rPr>
        <w:t>项目</w:t>
      </w:r>
      <w:r w:rsidRPr="00E55E59">
        <w:rPr>
          <w:rFonts w:asciiTheme="minorEastAsia" w:eastAsiaTheme="minorEastAsia" w:hAnsiTheme="minorEastAsia" w:hint="eastAsia"/>
          <w:sz w:val="28"/>
          <w:szCs w:val="28"/>
        </w:rPr>
        <w:t>”</w:t>
      </w:r>
      <w:r w:rsidR="003E035B" w:rsidRPr="00E55E59">
        <w:rPr>
          <w:rFonts w:asciiTheme="minorEastAsia" w:eastAsiaTheme="minorEastAsia" w:hAnsiTheme="minorEastAsia" w:hint="eastAsia"/>
          <w:sz w:val="28"/>
          <w:szCs w:val="28"/>
        </w:rPr>
        <w:t>是</w:t>
      </w:r>
      <w:r w:rsidR="008472EE" w:rsidRPr="00E55E59">
        <w:rPr>
          <w:rFonts w:asciiTheme="minorEastAsia" w:eastAsiaTheme="minorEastAsia" w:hAnsiTheme="minorEastAsia" w:hint="eastAsia"/>
          <w:sz w:val="28"/>
          <w:szCs w:val="28"/>
        </w:rPr>
        <w:t>贵单位</w:t>
      </w:r>
      <w:r w:rsidR="003E035B" w:rsidRPr="00E55E59">
        <w:rPr>
          <w:rFonts w:asciiTheme="minorEastAsia" w:eastAsiaTheme="minorEastAsia" w:hAnsiTheme="minorEastAsia" w:hint="eastAsia"/>
          <w:sz w:val="28"/>
          <w:szCs w:val="28"/>
        </w:rPr>
        <w:t>信息化建设的重要</w:t>
      </w:r>
      <w:r w:rsidR="001F5BE0" w:rsidRPr="00E55E59">
        <w:rPr>
          <w:rFonts w:asciiTheme="minorEastAsia" w:eastAsiaTheme="minorEastAsia" w:hAnsiTheme="minorEastAsia" w:hint="eastAsia"/>
          <w:sz w:val="28"/>
          <w:szCs w:val="28"/>
        </w:rPr>
        <w:t>步骤</w:t>
      </w:r>
      <w:r w:rsidR="003E035B" w:rsidRPr="00E55E59">
        <w:rPr>
          <w:rFonts w:asciiTheme="minorEastAsia" w:eastAsiaTheme="minorEastAsia" w:hAnsiTheme="minorEastAsia" w:hint="eastAsia"/>
          <w:sz w:val="28"/>
          <w:szCs w:val="28"/>
        </w:rPr>
        <w:t>，</w:t>
      </w:r>
      <w:r w:rsidR="005A6524" w:rsidRPr="00E55E59">
        <w:rPr>
          <w:rFonts w:asciiTheme="minorEastAsia" w:eastAsiaTheme="minorEastAsia" w:hAnsiTheme="minorEastAsia" w:hint="eastAsia"/>
          <w:sz w:val="28"/>
          <w:szCs w:val="28"/>
        </w:rPr>
        <w:t>作为用户</w:t>
      </w:r>
      <w:r w:rsidR="001F5BE0" w:rsidRPr="00E55E59">
        <w:rPr>
          <w:rFonts w:asciiTheme="minorEastAsia" w:eastAsiaTheme="minorEastAsia" w:hAnsiTheme="minorEastAsia" w:hint="eastAsia"/>
          <w:sz w:val="28"/>
          <w:szCs w:val="28"/>
        </w:rPr>
        <w:t>方</w:t>
      </w:r>
      <w:r w:rsidR="005A6524" w:rsidRPr="00E55E59">
        <w:rPr>
          <w:rFonts w:asciiTheme="minorEastAsia" w:eastAsiaTheme="minorEastAsia" w:hAnsiTheme="minorEastAsia" w:hint="eastAsia"/>
          <w:sz w:val="28"/>
          <w:szCs w:val="28"/>
        </w:rPr>
        <w:t>，现在一定</w:t>
      </w:r>
      <w:r w:rsidR="003E035B" w:rsidRPr="00E55E59">
        <w:rPr>
          <w:rFonts w:asciiTheme="minorEastAsia" w:eastAsiaTheme="minorEastAsia" w:hAnsiTheme="minorEastAsia" w:hint="eastAsia"/>
          <w:sz w:val="28"/>
          <w:szCs w:val="28"/>
        </w:rPr>
        <w:t>对</w:t>
      </w:r>
      <w:r w:rsidR="005A6524" w:rsidRPr="00E55E59">
        <w:rPr>
          <w:rFonts w:asciiTheme="minorEastAsia" w:eastAsiaTheme="minorEastAsia" w:hAnsiTheme="minorEastAsia" w:hint="eastAsia"/>
          <w:sz w:val="28"/>
          <w:szCs w:val="28"/>
        </w:rPr>
        <w:t>本项目的</w:t>
      </w:r>
      <w:r w:rsidR="003E035B" w:rsidRPr="00E55E59">
        <w:rPr>
          <w:rFonts w:asciiTheme="minorEastAsia" w:eastAsiaTheme="minorEastAsia" w:hAnsiTheme="minorEastAsia" w:hint="eastAsia"/>
          <w:sz w:val="28"/>
          <w:szCs w:val="28"/>
        </w:rPr>
        <w:t>建设</w:t>
      </w:r>
      <w:r w:rsidR="001F5BE0" w:rsidRPr="00E55E59">
        <w:rPr>
          <w:rFonts w:asciiTheme="minorEastAsia" w:eastAsiaTheme="minorEastAsia" w:hAnsiTheme="minorEastAsia" w:hint="eastAsia"/>
          <w:sz w:val="28"/>
          <w:szCs w:val="28"/>
        </w:rPr>
        <w:t>成果</w:t>
      </w:r>
      <w:r w:rsidR="003E035B" w:rsidRPr="00E55E59">
        <w:rPr>
          <w:rFonts w:asciiTheme="minorEastAsia" w:eastAsiaTheme="minorEastAsia" w:hAnsiTheme="minorEastAsia" w:hint="eastAsia"/>
          <w:sz w:val="28"/>
          <w:szCs w:val="28"/>
        </w:rPr>
        <w:t>既</w:t>
      </w:r>
      <w:r w:rsidR="00322003" w:rsidRPr="00E55E59">
        <w:rPr>
          <w:rFonts w:asciiTheme="minorEastAsia" w:eastAsiaTheme="minorEastAsia" w:hAnsiTheme="minorEastAsia" w:hint="eastAsia"/>
          <w:sz w:val="28"/>
          <w:szCs w:val="28"/>
        </w:rPr>
        <w:t>要求高水准、高质量，同时期望高效率、按时交付。这样的心情我们非常理解，也愿意</w:t>
      </w:r>
      <w:r w:rsidR="0093145D" w:rsidRPr="00E55E59">
        <w:rPr>
          <w:rFonts w:asciiTheme="minorEastAsia" w:eastAsiaTheme="minorEastAsia" w:hAnsiTheme="minorEastAsia" w:hint="eastAsia"/>
          <w:sz w:val="28"/>
          <w:szCs w:val="28"/>
        </w:rPr>
        <w:t>全力配合客户把项目按期全满完成</w:t>
      </w:r>
      <w:r w:rsidR="003E035B" w:rsidRPr="00E55E59">
        <w:rPr>
          <w:rFonts w:asciiTheme="minorEastAsia" w:eastAsiaTheme="minorEastAsia" w:hAnsiTheme="minorEastAsia" w:hint="eastAsia"/>
          <w:sz w:val="28"/>
          <w:szCs w:val="28"/>
        </w:rPr>
        <w:t>。</w:t>
      </w:r>
    </w:p>
    <w:p w:rsidR="0093145D" w:rsidRPr="00E55E59" w:rsidRDefault="00D53FD3" w:rsidP="00E55E59">
      <w:pPr>
        <w:spacing w:before="120" w:after="120" w:line="360" w:lineRule="auto"/>
        <w:ind w:firstLineChars="200" w:firstLine="560"/>
        <w:rPr>
          <w:rFonts w:asciiTheme="minorEastAsia" w:eastAsiaTheme="minorEastAsia" w:hAnsiTheme="minorEastAsia"/>
          <w:sz w:val="28"/>
          <w:szCs w:val="28"/>
        </w:rPr>
      </w:pPr>
      <w:r w:rsidRPr="00E55E59">
        <w:rPr>
          <w:rFonts w:asciiTheme="minorEastAsia" w:eastAsiaTheme="minorEastAsia" w:hAnsiTheme="minorEastAsia" w:hint="eastAsia"/>
          <w:sz w:val="28"/>
          <w:szCs w:val="28"/>
        </w:rPr>
        <w:t>为了保证项目研发工作顺利，在此列出项目组</w:t>
      </w:r>
      <w:r w:rsidR="00394969" w:rsidRPr="00E55E59">
        <w:rPr>
          <w:rFonts w:asciiTheme="minorEastAsia" w:eastAsiaTheme="minorEastAsia" w:hAnsiTheme="minorEastAsia" w:hint="eastAsia"/>
          <w:sz w:val="28"/>
          <w:szCs w:val="28"/>
        </w:rPr>
        <w:t>主要</w:t>
      </w:r>
      <w:r w:rsidRPr="00E55E59">
        <w:rPr>
          <w:rFonts w:asciiTheme="minorEastAsia" w:eastAsiaTheme="minorEastAsia" w:hAnsiTheme="minorEastAsia" w:hint="eastAsia"/>
          <w:sz w:val="28"/>
          <w:szCs w:val="28"/>
        </w:rPr>
        <w:t>人员名录及需要客户方前期</w:t>
      </w:r>
      <w:r w:rsidR="002C776F" w:rsidRPr="00E55E59">
        <w:rPr>
          <w:rFonts w:asciiTheme="minorEastAsia" w:eastAsiaTheme="minorEastAsia" w:hAnsiTheme="minorEastAsia" w:hint="eastAsia"/>
          <w:sz w:val="28"/>
          <w:szCs w:val="28"/>
        </w:rPr>
        <w:t>知晓的</w:t>
      </w:r>
      <w:r w:rsidRPr="00E55E59">
        <w:rPr>
          <w:rFonts w:asciiTheme="minorEastAsia" w:eastAsiaTheme="minorEastAsia" w:hAnsiTheme="minorEastAsia" w:hint="eastAsia"/>
          <w:sz w:val="28"/>
          <w:szCs w:val="28"/>
        </w:rPr>
        <w:t>各项事宜，请客户务必认真阅读，并开始着手安排相关资源。</w:t>
      </w:r>
    </w:p>
    <w:p w:rsidR="00721FD4" w:rsidRDefault="00721FD4" w:rsidP="006B4FB6">
      <w:pPr>
        <w:spacing w:before="120" w:after="120" w:line="360" w:lineRule="auto"/>
        <w:rPr>
          <w:rFonts w:ascii="宋体" w:hAnsi="宋体"/>
          <w:sz w:val="24"/>
        </w:rPr>
      </w:pPr>
    </w:p>
    <w:p w:rsidR="00C2229A" w:rsidRPr="00BD77B7" w:rsidRDefault="00C2229A" w:rsidP="00BD77B7">
      <w:pPr>
        <w:pStyle w:val="2"/>
        <w:numPr>
          <w:ilvl w:val="0"/>
          <w:numId w:val="34"/>
        </w:numPr>
        <w:rPr>
          <w:szCs w:val="21"/>
        </w:rPr>
      </w:pPr>
      <w:r w:rsidRPr="00BD77B7">
        <w:rPr>
          <w:rFonts w:hint="eastAsia"/>
          <w:szCs w:val="21"/>
        </w:rPr>
        <w:lastRenderedPageBreak/>
        <w:t>项目组</w:t>
      </w:r>
      <w:r w:rsidR="00404FC6">
        <w:rPr>
          <w:rFonts w:hint="eastAsia"/>
          <w:szCs w:val="21"/>
        </w:rPr>
        <w:t>主要</w:t>
      </w:r>
      <w:r w:rsidRPr="00BD77B7">
        <w:rPr>
          <w:rFonts w:hint="eastAsia"/>
          <w:szCs w:val="21"/>
        </w:rPr>
        <w:t>人员及工作</w:t>
      </w:r>
      <w:r w:rsidR="00321F4E" w:rsidRPr="00BD77B7">
        <w:rPr>
          <w:rFonts w:hint="eastAsia"/>
          <w:szCs w:val="21"/>
        </w:rPr>
        <w:t>职责</w:t>
      </w:r>
    </w:p>
    <w:p w:rsidR="00C2229A" w:rsidRPr="00B61313" w:rsidRDefault="00404FC6" w:rsidP="00394969">
      <w:pPr>
        <w:spacing w:afterLines="50" w:after="156" w:line="360" w:lineRule="auto"/>
        <w:jc w:val="center"/>
        <w:rPr>
          <w:sz w:val="28"/>
          <w:szCs w:val="28"/>
        </w:rPr>
      </w:pPr>
      <w:r>
        <w:rPr>
          <w:rFonts w:hint="eastAsia"/>
          <w:b/>
          <w:sz w:val="28"/>
          <w:szCs w:val="28"/>
        </w:rPr>
        <w:t>承建</w:t>
      </w:r>
      <w:r w:rsidR="00C2229A" w:rsidRPr="00B61313">
        <w:rPr>
          <w:rFonts w:hint="eastAsia"/>
          <w:b/>
          <w:sz w:val="28"/>
          <w:szCs w:val="28"/>
        </w:rPr>
        <w:t>单位项目组主要负责人名单</w:t>
      </w:r>
    </w:p>
    <w:tbl>
      <w:tblPr>
        <w:tblW w:w="54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1134"/>
        <w:gridCol w:w="3632"/>
        <w:gridCol w:w="2736"/>
      </w:tblGrid>
      <w:tr w:rsidR="00CB54C9" w:rsidRPr="00E940FC" w:rsidTr="00CB54C9">
        <w:trPr>
          <w:trHeight w:val="705"/>
          <w:jc w:val="center"/>
        </w:trPr>
        <w:tc>
          <w:tcPr>
            <w:tcW w:w="945" w:type="pct"/>
            <w:vAlign w:val="center"/>
          </w:tcPr>
          <w:p w:rsidR="006116F1" w:rsidRPr="006B4FB6" w:rsidRDefault="006116F1" w:rsidP="002F0DF6">
            <w:pPr>
              <w:jc w:val="center"/>
              <w:rPr>
                <w:rFonts w:ascii="宋体" w:hAnsi="宋体"/>
                <w:b/>
                <w:kern w:val="0"/>
                <w:sz w:val="28"/>
                <w:szCs w:val="28"/>
              </w:rPr>
            </w:pPr>
            <w:r w:rsidRPr="006B4FB6">
              <w:rPr>
                <w:rFonts w:ascii="宋体" w:hAnsi="宋体" w:hint="eastAsia"/>
                <w:b/>
                <w:kern w:val="0"/>
                <w:sz w:val="28"/>
                <w:szCs w:val="28"/>
              </w:rPr>
              <w:t>项目组角色</w:t>
            </w:r>
          </w:p>
        </w:tc>
        <w:tc>
          <w:tcPr>
            <w:tcW w:w="613" w:type="pct"/>
            <w:vAlign w:val="center"/>
          </w:tcPr>
          <w:p w:rsidR="006116F1" w:rsidRPr="006B4FB6" w:rsidRDefault="006116F1" w:rsidP="002F0DF6">
            <w:pPr>
              <w:jc w:val="center"/>
              <w:rPr>
                <w:rFonts w:ascii="宋体" w:hAnsi="宋体"/>
                <w:b/>
                <w:kern w:val="0"/>
                <w:sz w:val="28"/>
                <w:szCs w:val="28"/>
              </w:rPr>
            </w:pPr>
            <w:r w:rsidRPr="006B4FB6">
              <w:rPr>
                <w:rFonts w:ascii="宋体" w:hAnsi="宋体" w:hint="eastAsia"/>
                <w:b/>
                <w:kern w:val="0"/>
                <w:sz w:val="28"/>
                <w:szCs w:val="28"/>
              </w:rPr>
              <w:t>姓名</w:t>
            </w:r>
          </w:p>
        </w:tc>
        <w:tc>
          <w:tcPr>
            <w:tcW w:w="1963" w:type="pct"/>
            <w:vAlign w:val="center"/>
          </w:tcPr>
          <w:p w:rsidR="006116F1" w:rsidRPr="006B4FB6" w:rsidRDefault="006116F1" w:rsidP="002F0DF6">
            <w:pPr>
              <w:jc w:val="center"/>
              <w:rPr>
                <w:rFonts w:ascii="宋体" w:hAnsi="宋体"/>
                <w:b/>
                <w:kern w:val="0"/>
                <w:sz w:val="28"/>
                <w:szCs w:val="28"/>
              </w:rPr>
            </w:pPr>
            <w:r w:rsidRPr="006B4FB6">
              <w:rPr>
                <w:rFonts w:ascii="宋体" w:hAnsi="宋体" w:hint="eastAsia"/>
                <w:b/>
                <w:kern w:val="0"/>
                <w:sz w:val="28"/>
                <w:szCs w:val="28"/>
              </w:rPr>
              <w:t>项目职责</w:t>
            </w:r>
          </w:p>
        </w:tc>
        <w:tc>
          <w:tcPr>
            <w:tcW w:w="1479" w:type="pct"/>
          </w:tcPr>
          <w:p w:rsidR="006116F1" w:rsidRPr="006B4FB6" w:rsidRDefault="006116F1" w:rsidP="002F0DF6">
            <w:pPr>
              <w:jc w:val="center"/>
              <w:rPr>
                <w:rFonts w:ascii="宋体" w:hAnsi="宋体"/>
                <w:b/>
                <w:kern w:val="0"/>
                <w:sz w:val="28"/>
                <w:szCs w:val="28"/>
              </w:rPr>
            </w:pPr>
            <w:r>
              <w:rPr>
                <w:rFonts w:ascii="宋体" w:hAnsi="宋体" w:hint="eastAsia"/>
                <w:b/>
                <w:kern w:val="0"/>
                <w:sz w:val="28"/>
                <w:szCs w:val="28"/>
              </w:rPr>
              <w:t>联系方式</w:t>
            </w:r>
          </w:p>
        </w:tc>
      </w:tr>
      <w:tr w:rsidR="00CB54C9" w:rsidRPr="00E940FC" w:rsidTr="00CB54C9">
        <w:trPr>
          <w:trHeight w:val="705"/>
          <w:jc w:val="center"/>
        </w:trPr>
        <w:tc>
          <w:tcPr>
            <w:tcW w:w="945" w:type="pct"/>
            <w:vAlign w:val="center"/>
          </w:tcPr>
          <w:p w:rsidR="006116F1" w:rsidRPr="006B4FB6" w:rsidRDefault="006116F1" w:rsidP="00E14756">
            <w:pPr>
              <w:rPr>
                <w:rFonts w:ascii="宋体" w:hAnsi="宋体"/>
                <w:kern w:val="0"/>
                <w:sz w:val="28"/>
                <w:szCs w:val="28"/>
              </w:rPr>
            </w:pPr>
            <w:r w:rsidRPr="006B4FB6">
              <w:rPr>
                <w:rFonts w:ascii="宋体" w:hAnsi="宋体" w:hint="eastAsia"/>
                <w:kern w:val="0"/>
                <w:sz w:val="28"/>
                <w:szCs w:val="28"/>
              </w:rPr>
              <w:t>项目顾问</w:t>
            </w:r>
          </w:p>
        </w:tc>
        <w:tc>
          <w:tcPr>
            <w:tcW w:w="613" w:type="pct"/>
            <w:vAlign w:val="center"/>
          </w:tcPr>
          <w:p w:rsidR="00404FC6" w:rsidRDefault="00404FC6" w:rsidP="0013136D">
            <w:pPr>
              <w:rPr>
                <w:rFonts w:ascii="宋体" w:hAnsi="宋体"/>
                <w:kern w:val="0"/>
                <w:sz w:val="28"/>
                <w:szCs w:val="28"/>
              </w:rPr>
            </w:pPr>
            <w:r>
              <w:rPr>
                <w:rFonts w:ascii="宋体" w:hAnsi="宋体" w:hint="eastAsia"/>
                <w:kern w:val="0"/>
                <w:sz w:val="28"/>
                <w:szCs w:val="28"/>
              </w:rPr>
              <w:t>刘俊</w:t>
            </w:r>
          </w:p>
          <w:p w:rsidR="006116F1" w:rsidRPr="006B4FB6" w:rsidRDefault="006116F1" w:rsidP="00111069">
            <w:pPr>
              <w:rPr>
                <w:rFonts w:ascii="宋体" w:hAnsi="宋体"/>
                <w:kern w:val="0"/>
                <w:sz w:val="28"/>
                <w:szCs w:val="28"/>
              </w:rPr>
            </w:pPr>
            <w:r w:rsidRPr="006B4FB6">
              <w:rPr>
                <w:rFonts w:ascii="宋体" w:hAnsi="宋体" w:hint="eastAsia"/>
                <w:kern w:val="0"/>
                <w:sz w:val="28"/>
                <w:szCs w:val="28"/>
              </w:rPr>
              <w:t>顾伟</w:t>
            </w:r>
            <w:proofErr w:type="gramStart"/>
            <w:r w:rsidRPr="006B4FB6">
              <w:rPr>
                <w:rFonts w:ascii="宋体" w:hAnsi="宋体" w:hint="eastAsia"/>
                <w:kern w:val="0"/>
                <w:sz w:val="28"/>
                <w:szCs w:val="28"/>
              </w:rPr>
              <w:t>伟</w:t>
            </w:r>
            <w:proofErr w:type="gramEnd"/>
          </w:p>
        </w:tc>
        <w:tc>
          <w:tcPr>
            <w:tcW w:w="1963" w:type="pct"/>
            <w:vAlign w:val="center"/>
          </w:tcPr>
          <w:p w:rsidR="006116F1" w:rsidRPr="006B4FB6" w:rsidRDefault="006116F1" w:rsidP="006B4FB6">
            <w:pPr>
              <w:ind w:firstLineChars="50" w:firstLine="140"/>
              <w:rPr>
                <w:rFonts w:ascii="宋体" w:hAnsi="宋体"/>
                <w:kern w:val="0"/>
                <w:sz w:val="28"/>
                <w:szCs w:val="28"/>
              </w:rPr>
            </w:pPr>
            <w:r w:rsidRPr="006B4FB6">
              <w:rPr>
                <w:rFonts w:ascii="宋体" w:hAnsi="宋体" w:hint="eastAsia"/>
                <w:kern w:val="0"/>
                <w:sz w:val="28"/>
                <w:szCs w:val="28"/>
              </w:rPr>
              <w:t>对项目整体情况进行把控，分析项目风险点，指导项目组实施研发</w:t>
            </w:r>
          </w:p>
        </w:tc>
        <w:tc>
          <w:tcPr>
            <w:tcW w:w="1479" w:type="pct"/>
          </w:tcPr>
          <w:p w:rsidR="0013136D" w:rsidRDefault="0013136D" w:rsidP="00F1097A">
            <w:pPr>
              <w:ind w:firstLine="140"/>
              <w:rPr>
                <w:rFonts w:ascii="宋体" w:hAnsi="宋体"/>
                <w:kern w:val="0"/>
                <w:sz w:val="28"/>
                <w:szCs w:val="28"/>
              </w:rPr>
            </w:pPr>
          </w:p>
          <w:p w:rsidR="00B75B0E" w:rsidRDefault="00AD7977" w:rsidP="0013136D">
            <w:pPr>
              <w:rPr>
                <w:rFonts w:ascii="宋体" w:hAnsi="宋体"/>
                <w:kern w:val="0"/>
                <w:sz w:val="28"/>
                <w:szCs w:val="28"/>
              </w:rPr>
            </w:pPr>
            <w:r w:rsidRPr="00AD7977">
              <w:rPr>
                <w:rFonts w:ascii="宋体" w:hAnsi="宋体"/>
                <w:kern w:val="0"/>
                <w:sz w:val="28"/>
                <w:szCs w:val="28"/>
              </w:rPr>
              <w:t>18001162220</w:t>
            </w:r>
          </w:p>
          <w:p w:rsidR="00B75B0E" w:rsidRDefault="00AD7977">
            <w:pPr>
              <w:rPr>
                <w:rFonts w:ascii="宋体" w:hAnsi="宋体"/>
                <w:kern w:val="0"/>
                <w:sz w:val="28"/>
                <w:szCs w:val="28"/>
              </w:rPr>
            </w:pPr>
            <w:r w:rsidRPr="00AD7977">
              <w:rPr>
                <w:rFonts w:ascii="宋体" w:hAnsi="宋体"/>
                <w:kern w:val="0"/>
                <w:sz w:val="28"/>
                <w:szCs w:val="28"/>
              </w:rPr>
              <w:t>guww@mapuni.com</w:t>
            </w:r>
          </w:p>
        </w:tc>
      </w:tr>
      <w:tr w:rsidR="00CB54C9" w:rsidRPr="00E940FC" w:rsidTr="00CB54C9">
        <w:trPr>
          <w:trHeight w:val="678"/>
          <w:jc w:val="center"/>
        </w:trPr>
        <w:tc>
          <w:tcPr>
            <w:tcW w:w="945" w:type="pct"/>
            <w:vAlign w:val="center"/>
          </w:tcPr>
          <w:p w:rsidR="006116F1" w:rsidRPr="006B4FB6" w:rsidRDefault="006116F1" w:rsidP="00111069">
            <w:pPr>
              <w:rPr>
                <w:b/>
                <w:sz w:val="28"/>
                <w:szCs w:val="28"/>
              </w:rPr>
            </w:pPr>
            <w:r w:rsidRPr="006B4FB6">
              <w:rPr>
                <w:rFonts w:ascii="宋体" w:hAnsi="宋体" w:hint="eastAsia"/>
                <w:kern w:val="0"/>
                <w:sz w:val="28"/>
                <w:szCs w:val="28"/>
              </w:rPr>
              <w:t>项目经理</w:t>
            </w:r>
          </w:p>
        </w:tc>
        <w:tc>
          <w:tcPr>
            <w:tcW w:w="613" w:type="pct"/>
            <w:vAlign w:val="center"/>
          </w:tcPr>
          <w:p w:rsidR="006116F1" w:rsidRPr="006B4FB6" w:rsidRDefault="0008192B" w:rsidP="00111069">
            <w:pPr>
              <w:rPr>
                <w:rFonts w:ascii="宋体" w:hAnsi="宋体"/>
                <w:kern w:val="0"/>
                <w:sz w:val="28"/>
                <w:szCs w:val="28"/>
              </w:rPr>
            </w:pPr>
            <w:proofErr w:type="gramStart"/>
            <w:r>
              <w:rPr>
                <w:rFonts w:ascii="宋体" w:hAnsi="宋体" w:hint="eastAsia"/>
                <w:kern w:val="0"/>
                <w:sz w:val="28"/>
                <w:szCs w:val="28"/>
              </w:rPr>
              <w:t>程适</w:t>
            </w:r>
            <w:proofErr w:type="gramEnd"/>
          </w:p>
        </w:tc>
        <w:tc>
          <w:tcPr>
            <w:tcW w:w="1963" w:type="pct"/>
            <w:vAlign w:val="center"/>
          </w:tcPr>
          <w:p w:rsidR="006116F1" w:rsidRPr="006B4FB6" w:rsidRDefault="006116F1" w:rsidP="006B4FB6">
            <w:pPr>
              <w:ind w:firstLineChars="50" w:firstLine="140"/>
              <w:rPr>
                <w:rFonts w:ascii="宋体" w:hAnsi="宋体"/>
                <w:kern w:val="0"/>
                <w:sz w:val="28"/>
                <w:szCs w:val="28"/>
              </w:rPr>
            </w:pPr>
            <w:r w:rsidRPr="006B4FB6">
              <w:rPr>
                <w:rFonts w:ascii="宋体" w:hAnsi="宋体" w:hint="eastAsia"/>
                <w:kern w:val="0"/>
                <w:sz w:val="28"/>
                <w:szCs w:val="28"/>
              </w:rPr>
              <w:t>项目负责人，项目合同的</w:t>
            </w:r>
            <w:proofErr w:type="gramStart"/>
            <w:r w:rsidRPr="006B4FB6">
              <w:rPr>
                <w:rFonts w:ascii="宋体" w:hAnsi="宋体" w:hint="eastAsia"/>
                <w:kern w:val="0"/>
                <w:sz w:val="28"/>
                <w:szCs w:val="28"/>
              </w:rPr>
              <w:t>全面把</w:t>
            </w:r>
            <w:proofErr w:type="gramEnd"/>
            <w:r w:rsidRPr="006B4FB6">
              <w:rPr>
                <w:rFonts w:ascii="宋体" w:hAnsi="宋体" w:hint="eastAsia"/>
                <w:kern w:val="0"/>
                <w:sz w:val="28"/>
                <w:szCs w:val="28"/>
              </w:rPr>
              <w:t>控，落实项目需求、制定项目计划、控制项目进度、保证项目质量、保障与客户方的紧密的沟通、协调解决项目实施中的问题，完成从项目启动到项目顺利验收的全部任务。</w:t>
            </w:r>
          </w:p>
        </w:tc>
        <w:tc>
          <w:tcPr>
            <w:tcW w:w="1479" w:type="pct"/>
          </w:tcPr>
          <w:p w:rsidR="0013136D" w:rsidRDefault="0013136D">
            <w:pPr>
              <w:rPr>
                <w:rFonts w:ascii="宋体" w:hAnsi="宋体"/>
                <w:kern w:val="0"/>
                <w:sz w:val="28"/>
                <w:szCs w:val="28"/>
              </w:rPr>
            </w:pPr>
          </w:p>
          <w:p w:rsidR="0013136D" w:rsidRDefault="0013136D">
            <w:pPr>
              <w:rPr>
                <w:rFonts w:ascii="宋体" w:hAnsi="宋体"/>
                <w:kern w:val="0"/>
                <w:sz w:val="28"/>
                <w:szCs w:val="28"/>
              </w:rPr>
            </w:pPr>
          </w:p>
          <w:p w:rsidR="0013136D" w:rsidRDefault="0013136D">
            <w:pPr>
              <w:rPr>
                <w:rFonts w:ascii="宋体" w:hAnsi="宋体"/>
                <w:kern w:val="0"/>
                <w:sz w:val="28"/>
                <w:szCs w:val="28"/>
              </w:rPr>
            </w:pPr>
          </w:p>
          <w:p w:rsidR="00B75B0E" w:rsidRDefault="0008192B">
            <w:pPr>
              <w:rPr>
                <w:rFonts w:ascii="宋体" w:hAnsi="宋体"/>
                <w:kern w:val="0"/>
                <w:sz w:val="28"/>
                <w:szCs w:val="28"/>
              </w:rPr>
            </w:pPr>
            <w:r w:rsidRPr="0008192B">
              <w:rPr>
                <w:rFonts w:ascii="宋体" w:hAnsi="宋体"/>
                <w:kern w:val="0"/>
                <w:sz w:val="28"/>
                <w:szCs w:val="28"/>
              </w:rPr>
              <w:t>18911307085</w:t>
            </w:r>
          </w:p>
          <w:p w:rsidR="00B75B0E" w:rsidRDefault="0008192B">
            <w:pPr>
              <w:rPr>
                <w:rFonts w:ascii="宋体" w:hAnsi="宋体"/>
                <w:kern w:val="0"/>
                <w:sz w:val="28"/>
                <w:szCs w:val="28"/>
              </w:rPr>
            </w:pPr>
            <w:r>
              <w:rPr>
                <w:rFonts w:ascii="宋体" w:hAnsi="宋体" w:hint="eastAsia"/>
                <w:kern w:val="0"/>
                <w:sz w:val="28"/>
                <w:szCs w:val="28"/>
              </w:rPr>
              <w:t>chengs</w:t>
            </w:r>
            <w:r w:rsidR="00CB54C9">
              <w:rPr>
                <w:rFonts w:ascii="宋体" w:hAnsi="宋体" w:hint="eastAsia"/>
                <w:kern w:val="0"/>
                <w:sz w:val="28"/>
                <w:szCs w:val="28"/>
              </w:rPr>
              <w:t>@mapuni.com</w:t>
            </w:r>
          </w:p>
        </w:tc>
      </w:tr>
      <w:tr w:rsidR="00BA24CE" w:rsidRPr="00E940FC" w:rsidTr="00CB54C9">
        <w:trPr>
          <w:trHeight w:val="678"/>
          <w:jc w:val="center"/>
        </w:trPr>
        <w:tc>
          <w:tcPr>
            <w:tcW w:w="945" w:type="pct"/>
            <w:vAlign w:val="center"/>
          </w:tcPr>
          <w:p w:rsidR="00BA24CE" w:rsidRPr="006B4FB6" w:rsidRDefault="00BA24CE" w:rsidP="00111069">
            <w:pPr>
              <w:rPr>
                <w:rFonts w:ascii="宋体" w:hAnsi="宋体"/>
                <w:kern w:val="0"/>
                <w:sz w:val="28"/>
                <w:szCs w:val="28"/>
              </w:rPr>
            </w:pPr>
            <w:r>
              <w:rPr>
                <w:rFonts w:ascii="宋体" w:hAnsi="宋体" w:hint="eastAsia"/>
                <w:kern w:val="0"/>
                <w:sz w:val="28"/>
                <w:szCs w:val="28"/>
              </w:rPr>
              <w:t>执行经理</w:t>
            </w:r>
          </w:p>
        </w:tc>
        <w:tc>
          <w:tcPr>
            <w:tcW w:w="613" w:type="pct"/>
            <w:vAlign w:val="center"/>
          </w:tcPr>
          <w:p w:rsidR="00BA24CE" w:rsidRDefault="00BA24CE" w:rsidP="00111069">
            <w:pPr>
              <w:rPr>
                <w:rFonts w:ascii="宋体" w:hAnsi="宋体"/>
                <w:kern w:val="0"/>
                <w:sz w:val="28"/>
                <w:szCs w:val="28"/>
              </w:rPr>
            </w:pPr>
            <w:r w:rsidRPr="00BA24CE">
              <w:rPr>
                <w:rFonts w:ascii="宋体" w:hAnsi="宋体" w:hint="eastAsia"/>
                <w:kern w:val="0"/>
                <w:sz w:val="28"/>
                <w:szCs w:val="28"/>
              </w:rPr>
              <w:t>冯亚川</w:t>
            </w:r>
          </w:p>
        </w:tc>
        <w:tc>
          <w:tcPr>
            <w:tcW w:w="1963" w:type="pct"/>
            <w:vAlign w:val="center"/>
          </w:tcPr>
          <w:p w:rsidR="00BA24CE" w:rsidRPr="006B4FB6" w:rsidRDefault="009832AE" w:rsidP="009832AE">
            <w:pPr>
              <w:ind w:firstLineChars="50" w:firstLine="140"/>
              <w:rPr>
                <w:rFonts w:ascii="宋体" w:hAnsi="宋体"/>
                <w:kern w:val="0"/>
                <w:sz w:val="28"/>
                <w:szCs w:val="28"/>
              </w:rPr>
            </w:pPr>
            <w:r>
              <w:rPr>
                <w:rFonts w:ascii="宋体" w:hAnsi="宋体" w:hint="eastAsia"/>
                <w:kern w:val="0"/>
                <w:sz w:val="28"/>
                <w:szCs w:val="28"/>
              </w:rPr>
              <w:t>项目现场</w:t>
            </w:r>
            <w:r w:rsidRPr="009832AE">
              <w:rPr>
                <w:rFonts w:ascii="宋体" w:hAnsi="宋体" w:hint="eastAsia"/>
                <w:kern w:val="0"/>
                <w:sz w:val="28"/>
                <w:szCs w:val="28"/>
              </w:rPr>
              <w:t>对项目的安装施工进行全过程的组织和管理。参与施工组织设计和施工方案的编制</w:t>
            </w:r>
            <w:r>
              <w:rPr>
                <w:rFonts w:ascii="宋体" w:hAnsi="宋体" w:hint="eastAsia"/>
                <w:kern w:val="0"/>
                <w:sz w:val="28"/>
                <w:szCs w:val="28"/>
              </w:rPr>
              <w:t>。</w:t>
            </w:r>
            <w:r w:rsidRPr="009832AE">
              <w:rPr>
                <w:rFonts w:ascii="宋体" w:hAnsi="宋体" w:hint="eastAsia"/>
                <w:kern w:val="0"/>
                <w:sz w:val="28"/>
                <w:szCs w:val="28"/>
              </w:rPr>
              <w:t>掌握项目施工进度、质量及其他情况，加强现场施工目标的中间控制，协调现场各</w:t>
            </w:r>
            <w:r>
              <w:rPr>
                <w:rFonts w:ascii="宋体" w:hAnsi="宋体" w:hint="eastAsia"/>
                <w:kern w:val="0"/>
                <w:sz w:val="28"/>
                <w:szCs w:val="28"/>
              </w:rPr>
              <w:t>分项</w:t>
            </w:r>
            <w:r w:rsidRPr="009832AE">
              <w:rPr>
                <w:rFonts w:ascii="宋体" w:hAnsi="宋体" w:hint="eastAsia"/>
                <w:kern w:val="0"/>
                <w:sz w:val="28"/>
                <w:szCs w:val="28"/>
              </w:rPr>
              <w:t>工序的</w:t>
            </w:r>
            <w:r w:rsidRPr="009832AE">
              <w:rPr>
                <w:rFonts w:ascii="宋体" w:hAnsi="宋体" w:hint="eastAsia"/>
                <w:kern w:val="0"/>
                <w:sz w:val="28"/>
                <w:szCs w:val="28"/>
              </w:rPr>
              <w:lastRenderedPageBreak/>
              <w:t>搭接和交叉作业。</w:t>
            </w:r>
            <w:r>
              <w:rPr>
                <w:rFonts w:ascii="宋体" w:hAnsi="宋体" w:hint="eastAsia"/>
                <w:kern w:val="0"/>
                <w:sz w:val="28"/>
                <w:szCs w:val="28"/>
              </w:rPr>
              <w:t>参加项目例</w:t>
            </w:r>
            <w:r w:rsidRPr="009832AE">
              <w:rPr>
                <w:rFonts w:ascii="宋体" w:hAnsi="宋体" w:hint="eastAsia"/>
                <w:kern w:val="0"/>
                <w:sz w:val="28"/>
                <w:szCs w:val="28"/>
              </w:rPr>
              <w:t>会，汇报施工情况，落实会议决定事宜。</w:t>
            </w:r>
          </w:p>
        </w:tc>
        <w:tc>
          <w:tcPr>
            <w:tcW w:w="1479" w:type="pct"/>
          </w:tcPr>
          <w:p w:rsidR="00BA24CE" w:rsidRDefault="00BA24CE">
            <w:pPr>
              <w:rPr>
                <w:rFonts w:ascii="宋体" w:hAnsi="宋体"/>
                <w:kern w:val="0"/>
                <w:sz w:val="28"/>
                <w:szCs w:val="28"/>
              </w:rPr>
            </w:pPr>
            <w:r w:rsidRPr="00BA24CE">
              <w:rPr>
                <w:rFonts w:ascii="宋体" w:hAnsi="宋体"/>
                <w:kern w:val="0"/>
                <w:sz w:val="28"/>
                <w:szCs w:val="28"/>
              </w:rPr>
              <w:lastRenderedPageBreak/>
              <w:t>18001037726</w:t>
            </w:r>
          </w:p>
          <w:p w:rsidR="00BA24CE" w:rsidRDefault="00BA24CE">
            <w:pPr>
              <w:rPr>
                <w:rFonts w:ascii="宋体" w:hAnsi="宋体"/>
                <w:kern w:val="0"/>
                <w:sz w:val="28"/>
                <w:szCs w:val="28"/>
              </w:rPr>
            </w:pPr>
            <w:r w:rsidRPr="00BA24CE">
              <w:rPr>
                <w:rFonts w:ascii="宋体" w:hAnsi="宋体"/>
                <w:kern w:val="0"/>
                <w:sz w:val="28"/>
                <w:szCs w:val="28"/>
              </w:rPr>
              <w:t>fengyc@mapuni.com</w:t>
            </w:r>
          </w:p>
        </w:tc>
      </w:tr>
      <w:tr w:rsidR="00CB54C9" w:rsidRPr="00E940FC" w:rsidTr="00CB54C9">
        <w:trPr>
          <w:trHeight w:val="414"/>
          <w:jc w:val="center"/>
        </w:trPr>
        <w:tc>
          <w:tcPr>
            <w:tcW w:w="945" w:type="pct"/>
            <w:vAlign w:val="center"/>
          </w:tcPr>
          <w:p w:rsidR="006116F1" w:rsidRPr="006B4FB6" w:rsidRDefault="006116F1" w:rsidP="00111069">
            <w:pPr>
              <w:rPr>
                <w:rFonts w:ascii="宋体" w:hAnsi="宋体"/>
                <w:kern w:val="0"/>
                <w:sz w:val="28"/>
                <w:szCs w:val="28"/>
              </w:rPr>
            </w:pPr>
            <w:r w:rsidRPr="006B4FB6">
              <w:rPr>
                <w:rFonts w:ascii="宋体" w:hAnsi="宋体" w:hint="eastAsia"/>
                <w:kern w:val="0"/>
                <w:sz w:val="28"/>
                <w:szCs w:val="28"/>
              </w:rPr>
              <w:lastRenderedPageBreak/>
              <w:t>研发经理</w:t>
            </w:r>
          </w:p>
        </w:tc>
        <w:tc>
          <w:tcPr>
            <w:tcW w:w="613" w:type="pct"/>
            <w:vAlign w:val="center"/>
          </w:tcPr>
          <w:p w:rsidR="006116F1" w:rsidRPr="006B4FB6" w:rsidRDefault="0008192B" w:rsidP="00111069">
            <w:pPr>
              <w:rPr>
                <w:rFonts w:ascii="宋体" w:hAnsi="宋体"/>
                <w:kern w:val="0"/>
                <w:sz w:val="28"/>
                <w:szCs w:val="28"/>
              </w:rPr>
            </w:pPr>
            <w:r w:rsidRPr="0008192B">
              <w:rPr>
                <w:rFonts w:ascii="宋体" w:hAnsi="宋体" w:hint="eastAsia"/>
                <w:kern w:val="0"/>
                <w:sz w:val="28"/>
                <w:szCs w:val="28"/>
              </w:rPr>
              <w:t>尹学文</w:t>
            </w:r>
          </w:p>
        </w:tc>
        <w:tc>
          <w:tcPr>
            <w:tcW w:w="1963" w:type="pct"/>
            <w:vAlign w:val="center"/>
          </w:tcPr>
          <w:p w:rsidR="006116F1" w:rsidRPr="006B4FB6" w:rsidRDefault="006116F1" w:rsidP="006B4FB6">
            <w:pPr>
              <w:ind w:firstLineChars="50" w:firstLine="140"/>
              <w:rPr>
                <w:rFonts w:ascii="宋体" w:hAnsi="宋体"/>
                <w:kern w:val="0"/>
                <w:sz w:val="28"/>
                <w:szCs w:val="28"/>
              </w:rPr>
            </w:pPr>
            <w:r w:rsidRPr="006B4FB6">
              <w:rPr>
                <w:rFonts w:ascii="宋体" w:hAnsi="宋体" w:hint="eastAsia"/>
                <w:kern w:val="0"/>
                <w:sz w:val="28"/>
                <w:szCs w:val="28"/>
              </w:rPr>
              <w:t>负责系统需求、系统设计，解决项目中的技术问题，检查研发成果规范与质量。带领研发团队完成项目全部研发与实施。</w:t>
            </w:r>
          </w:p>
        </w:tc>
        <w:tc>
          <w:tcPr>
            <w:tcW w:w="1479" w:type="pct"/>
          </w:tcPr>
          <w:p w:rsidR="0013136D" w:rsidRDefault="0013136D" w:rsidP="00F1097A">
            <w:pPr>
              <w:ind w:firstLine="140"/>
              <w:rPr>
                <w:rFonts w:ascii="宋体" w:hAnsi="宋体"/>
                <w:kern w:val="0"/>
                <w:sz w:val="28"/>
                <w:szCs w:val="28"/>
              </w:rPr>
            </w:pPr>
          </w:p>
          <w:p w:rsidR="00B75B0E" w:rsidRDefault="0008192B" w:rsidP="00F1097A">
            <w:pPr>
              <w:ind w:firstLine="140"/>
              <w:rPr>
                <w:rFonts w:ascii="宋体" w:hAnsi="宋体"/>
                <w:kern w:val="0"/>
                <w:sz w:val="28"/>
                <w:szCs w:val="28"/>
              </w:rPr>
            </w:pPr>
            <w:r w:rsidRPr="0008192B">
              <w:rPr>
                <w:rFonts w:ascii="宋体" w:hAnsi="宋体"/>
                <w:kern w:val="0"/>
                <w:sz w:val="28"/>
                <w:szCs w:val="28"/>
              </w:rPr>
              <w:t>13581875809</w:t>
            </w:r>
          </w:p>
          <w:p w:rsidR="00B75B0E" w:rsidRDefault="0008192B" w:rsidP="00F1097A">
            <w:pPr>
              <w:ind w:firstLine="140"/>
              <w:rPr>
                <w:rFonts w:ascii="宋体" w:hAnsi="宋体"/>
                <w:kern w:val="0"/>
                <w:sz w:val="28"/>
                <w:szCs w:val="28"/>
              </w:rPr>
            </w:pPr>
            <w:r w:rsidRPr="0008192B">
              <w:rPr>
                <w:rFonts w:ascii="宋体" w:hAnsi="宋体"/>
                <w:kern w:val="0"/>
                <w:sz w:val="28"/>
                <w:szCs w:val="28"/>
              </w:rPr>
              <w:t>yinxw@mapuni.com</w:t>
            </w:r>
          </w:p>
        </w:tc>
      </w:tr>
      <w:tr w:rsidR="00CB54C9" w:rsidRPr="00F301E5" w:rsidTr="004724CD">
        <w:trPr>
          <w:trHeight w:val="403"/>
          <w:jc w:val="center"/>
        </w:trPr>
        <w:tc>
          <w:tcPr>
            <w:tcW w:w="945" w:type="pct"/>
            <w:vAlign w:val="center"/>
          </w:tcPr>
          <w:p w:rsidR="006116F1" w:rsidRPr="006B4FB6" w:rsidRDefault="006116F1" w:rsidP="00111069">
            <w:pPr>
              <w:spacing w:line="276" w:lineRule="auto"/>
              <w:rPr>
                <w:rFonts w:ascii="宋体" w:hAnsi="宋体"/>
                <w:sz w:val="28"/>
                <w:szCs w:val="28"/>
              </w:rPr>
            </w:pPr>
            <w:r w:rsidRPr="006B4FB6">
              <w:rPr>
                <w:rFonts w:ascii="宋体" w:hAnsi="宋体" w:hint="eastAsia"/>
                <w:sz w:val="28"/>
                <w:szCs w:val="28"/>
              </w:rPr>
              <w:t>测试经理</w:t>
            </w:r>
          </w:p>
        </w:tc>
        <w:tc>
          <w:tcPr>
            <w:tcW w:w="613" w:type="pct"/>
            <w:vAlign w:val="center"/>
          </w:tcPr>
          <w:p w:rsidR="006116F1" w:rsidRPr="006B4FB6" w:rsidRDefault="004724CD" w:rsidP="00111069">
            <w:pPr>
              <w:spacing w:line="276" w:lineRule="auto"/>
              <w:rPr>
                <w:rFonts w:ascii="宋体" w:hAnsi="宋体"/>
                <w:sz w:val="28"/>
                <w:szCs w:val="28"/>
              </w:rPr>
            </w:pPr>
            <w:r w:rsidRPr="004724CD">
              <w:rPr>
                <w:rFonts w:ascii="宋体" w:hAnsi="宋体" w:hint="eastAsia"/>
                <w:sz w:val="28"/>
                <w:szCs w:val="28"/>
              </w:rPr>
              <w:t>郭朋超</w:t>
            </w:r>
          </w:p>
        </w:tc>
        <w:tc>
          <w:tcPr>
            <w:tcW w:w="1963" w:type="pct"/>
            <w:vAlign w:val="center"/>
          </w:tcPr>
          <w:p w:rsidR="006116F1" w:rsidRPr="006B4FB6" w:rsidRDefault="006116F1" w:rsidP="006B4FB6">
            <w:pPr>
              <w:spacing w:line="276" w:lineRule="auto"/>
              <w:ind w:firstLineChars="50" w:firstLine="140"/>
              <w:rPr>
                <w:rFonts w:ascii="宋体" w:hAnsi="宋体"/>
                <w:sz w:val="28"/>
                <w:szCs w:val="28"/>
              </w:rPr>
            </w:pPr>
            <w:r w:rsidRPr="006B4FB6">
              <w:rPr>
                <w:rFonts w:ascii="宋体" w:hAnsi="宋体" w:hint="eastAsia"/>
                <w:sz w:val="28"/>
                <w:szCs w:val="28"/>
              </w:rPr>
              <w:t>测试计划、测试用例、单元测试、集成测试、代码走查、缺陷分析，保障项目成果出库质量。编写验收测试报告。</w:t>
            </w:r>
          </w:p>
        </w:tc>
        <w:tc>
          <w:tcPr>
            <w:tcW w:w="1479" w:type="pct"/>
            <w:vAlign w:val="center"/>
          </w:tcPr>
          <w:p w:rsidR="004724CD" w:rsidRDefault="004724CD" w:rsidP="004724CD">
            <w:pPr>
              <w:rPr>
                <w:rFonts w:ascii="宋体" w:hAnsi="宋体" w:hint="eastAsia"/>
                <w:kern w:val="0"/>
                <w:sz w:val="28"/>
                <w:szCs w:val="28"/>
              </w:rPr>
            </w:pPr>
            <w:r w:rsidRPr="004724CD">
              <w:rPr>
                <w:rFonts w:ascii="宋体" w:hAnsi="宋体"/>
                <w:kern w:val="0"/>
                <w:sz w:val="28"/>
                <w:szCs w:val="28"/>
              </w:rPr>
              <w:t>18001031669</w:t>
            </w:r>
          </w:p>
          <w:p w:rsidR="004724CD" w:rsidRPr="00282AE2" w:rsidRDefault="004724CD" w:rsidP="004724CD">
            <w:pPr>
              <w:rPr>
                <w:rFonts w:ascii="宋体" w:hAnsi="宋体"/>
                <w:kern w:val="0"/>
                <w:sz w:val="28"/>
                <w:szCs w:val="28"/>
              </w:rPr>
            </w:pPr>
            <w:r w:rsidRPr="004724CD">
              <w:rPr>
                <w:rFonts w:ascii="宋体" w:hAnsi="宋体"/>
                <w:kern w:val="0"/>
                <w:sz w:val="28"/>
                <w:szCs w:val="28"/>
              </w:rPr>
              <w:t>guopc@mapuni.com</w:t>
            </w:r>
          </w:p>
        </w:tc>
      </w:tr>
      <w:tr w:rsidR="00CB54C9" w:rsidRPr="00F301E5" w:rsidTr="00CB54C9">
        <w:trPr>
          <w:trHeight w:val="403"/>
          <w:jc w:val="center"/>
        </w:trPr>
        <w:tc>
          <w:tcPr>
            <w:tcW w:w="945" w:type="pct"/>
            <w:vAlign w:val="center"/>
          </w:tcPr>
          <w:p w:rsidR="006116F1" w:rsidRPr="006B4FB6" w:rsidRDefault="006116F1" w:rsidP="00111069">
            <w:pPr>
              <w:spacing w:line="276" w:lineRule="auto"/>
              <w:rPr>
                <w:rFonts w:ascii="宋体" w:hAnsi="宋体"/>
                <w:sz w:val="28"/>
                <w:szCs w:val="28"/>
              </w:rPr>
            </w:pPr>
            <w:r w:rsidRPr="006B4FB6">
              <w:rPr>
                <w:rFonts w:ascii="宋体" w:hAnsi="宋体" w:hint="eastAsia"/>
                <w:sz w:val="28"/>
                <w:szCs w:val="28"/>
              </w:rPr>
              <w:t>UI负责人</w:t>
            </w:r>
          </w:p>
        </w:tc>
        <w:tc>
          <w:tcPr>
            <w:tcW w:w="613" w:type="pct"/>
            <w:vAlign w:val="center"/>
          </w:tcPr>
          <w:p w:rsidR="006116F1" w:rsidRPr="006B4FB6" w:rsidRDefault="004724CD" w:rsidP="00111069">
            <w:pPr>
              <w:spacing w:line="276" w:lineRule="auto"/>
              <w:rPr>
                <w:rFonts w:ascii="宋体" w:hAnsi="宋体"/>
                <w:sz w:val="28"/>
                <w:szCs w:val="28"/>
              </w:rPr>
            </w:pPr>
            <w:proofErr w:type="gramStart"/>
            <w:r w:rsidRPr="004724CD">
              <w:rPr>
                <w:rFonts w:ascii="宋体" w:hAnsi="宋体" w:hint="eastAsia"/>
                <w:sz w:val="28"/>
                <w:szCs w:val="28"/>
              </w:rPr>
              <w:t>汪骏</w:t>
            </w:r>
            <w:proofErr w:type="gramEnd"/>
          </w:p>
        </w:tc>
        <w:tc>
          <w:tcPr>
            <w:tcW w:w="1963" w:type="pct"/>
            <w:vAlign w:val="center"/>
          </w:tcPr>
          <w:p w:rsidR="006116F1" w:rsidRPr="006B4FB6" w:rsidRDefault="006116F1" w:rsidP="006B4FB6">
            <w:pPr>
              <w:spacing w:line="276" w:lineRule="auto"/>
              <w:ind w:firstLineChars="50" w:firstLine="140"/>
              <w:rPr>
                <w:rFonts w:ascii="宋体" w:hAnsi="宋体"/>
                <w:sz w:val="28"/>
                <w:szCs w:val="28"/>
              </w:rPr>
            </w:pPr>
            <w:r w:rsidRPr="006B4FB6">
              <w:rPr>
                <w:rFonts w:ascii="宋体" w:hAnsi="宋体" w:hint="eastAsia"/>
                <w:sz w:val="28"/>
                <w:szCs w:val="28"/>
              </w:rPr>
              <w:t>负责项目整体UI设计</w:t>
            </w:r>
          </w:p>
        </w:tc>
        <w:tc>
          <w:tcPr>
            <w:tcW w:w="1479" w:type="pct"/>
          </w:tcPr>
          <w:p w:rsidR="004724CD" w:rsidRDefault="004724CD" w:rsidP="004724CD">
            <w:pPr>
              <w:rPr>
                <w:rFonts w:ascii="宋体" w:hAnsi="宋体" w:hint="eastAsia"/>
                <w:kern w:val="0"/>
                <w:sz w:val="28"/>
                <w:szCs w:val="28"/>
              </w:rPr>
            </w:pPr>
            <w:r w:rsidRPr="004724CD">
              <w:rPr>
                <w:rFonts w:ascii="宋体" w:hAnsi="宋体"/>
                <w:kern w:val="0"/>
                <w:sz w:val="28"/>
                <w:szCs w:val="28"/>
              </w:rPr>
              <w:t>13718275525</w:t>
            </w:r>
          </w:p>
          <w:p w:rsidR="00B75B0E" w:rsidRDefault="004724CD" w:rsidP="004724CD">
            <w:pPr>
              <w:rPr>
                <w:rFonts w:ascii="宋体" w:hAnsi="宋体"/>
                <w:kern w:val="0"/>
                <w:sz w:val="28"/>
                <w:szCs w:val="28"/>
              </w:rPr>
            </w:pPr>
            <w:r w:rsidRPr="004724CD">
              <w:rPr>
                <w:rFonts w:ascii="宋体" w:hAnsi="宋体"/>
                <w:kern w:val="0"/>
                <w:sz w:val="28"/>
                <w:szCs w:val="28"/>
              </w:rPr>
              <w:t>wangjun@mapuni.om</w:t>
            </w:r>
          </w:p>
        </w:tc>
      </w:tr>
      <w:tr w:rsidR="00CB54C9" w:rsidRPr="00F301E5" w:rsidTr="00CB54C9">
        <w:trPr>
          <w:trHeight w:val="626"/>
          <w:jc w:val="center"/>
        </w:trPr>
        <w:tc>
          <w:tcPr>
            <w:tcW w:w="945" w:type="pct"/>
            <w:vAlign w:val="center"/>
          </w:tcPr>
          <w:p w:rsidR="006116F1" w:rsidRPr="006B4FB6" w:rsidRDefault="0008192B" w:rsidP="007D4158">
            <w:pPr>
              <w:rPr>
                <w:rFonts w:ascii="宋体" w:hAnsi="宋体"/>
                <w:kern w:val="0"/>
                <w:sz w:val="28"/>
                <w:szCs w:val="28"/>
              </w:rPr>
            </w:pPr>
            <w:r>
              <w:rPr>
                <w:rFonts w:ascii="宋体" w:hAnsi="宋体" w:hint="eastAsia"/>
                <w:kern w:val="0"/>
                <w:sz w:val="28"/>
                <w:szCs w:val="28"/>
              </w:rPr>
              <w:t>商务</w:t>
            </w:r>
            <w:r w:rsidR="006116F1" w:rsidRPr="006B4FB6">
              <w:rPr>
                <w:rFonts w:ascii="宋体" w:hAnsi="宋体" w:hint="eastAsia"/>
                <w:kern w:val="0"/>
                <w:sz w:val="28"/>
                <w:szCs w:val="28"/>
              </w:rPr>
              <w:t>经理</w:t>
            </w:r>
          </w:p>
        </w:tc>
        <w:tc>
          <w:tcPr>
            <w:tcW w:w="613" w:type="pct"/>
            <w:vAlign w:val="center"/>
          </w:tcPr>
          <w:p w:rsidR="006116F1" w:rsidRPr="006B4FB6" w:rsidRDefault="00282AE2" w:rsidP="007D4158">
            <w:pPr>
              <w:rPr>
                <w:rFonts w:ascii="宋体" w:hAnsi="宋体"/>
                <w:kern w:val="0"/>
                <w:sz w:val="28"/>
                <w:szCs w:val="28"/>
              </w:rPr>
            </w:pPr>
            <w:r w:rsidRPr="00282AE2">
              <w:rPr>
                <w:rFonts w:ascii="宋体" w:hAnsi="宋体" w:hint="eastAsia"/>
                <w:kern w:val="0"/>
                <w:sz w:val="28"/>
                <w:szCs w:val="28"/>
              </w:rPr>
              <w:t>刘法</w:t>
            </w:r>
          </w:p>
        </w:tc>
        <w:tc>
          <w:tcPr>
            <w:tcW w:w="1963" w:type="pct"/>
            <w:vAlign w:val="center"/>
          </w:tcPr>
          <w:p w:rsidR="006116F1" w:rsidRPr="006B4FB6" w:rsidRDefault="006116F1" w:rsidP="00282AE2">
            <w:pPr>
              <w:ind w:firstLineChars="50" w:firstLine="140"/>
              <w:rPr>
                <w:rFonts w:ascii="宋体" w:hAnsi="宋体"/>
                <w:kern w:val="0"/>
                <w:sz w:val="28"/>
                <w:szCs w:val="28"/>
              </w:rPr>
            </w:pPr>
            <w:r w:rsidRPr="006B4FB6">
              <w:rPr>
                <w:rFonts w:ascii="宋体" w:hAnsi="宋体" w:hint="eastAsia"/>
                <w:kern w:val="0"/>
                <w:sz w:val="28"/>
                <w:szCs w:val="28"/>
              </w:rPr>
              <w:t>负责双方的沟通协调，为双方创造</w:t>
            </w:r>
            <w:r w:rsidR="00900E4B">
              <w:rPr>
                <w:rFonts w:ascii="宋体" w:hAnsi="宋体" w:hint="eastAsia"/>
                <w:kern w:val="0"/>
                <w:sz w:val="28"/>
                <w:szCs w:val="28"/>
              </w:rPr>
              <w:t>良好</w:t>
            </w:r>
            <w:r w:rsidRPr="006B4FB6">
              <w:rPr>
                <w:rFonts w:ascii="宋体" w:hAnsi="宋体" w:hint="eastAsia"/>
                <w:kern w:val="0"/>
                <w:sz w:val="28"/>
                <w:szCs w:val="28"/>
              </w:rPr>
              <w:t>条件，推进项目顺利完成。</w:t>
            </w:r>
          </w:p>
        </w:tc>
        <w:tc>
          <w:tcPr>
            <w:tcW w:w="1479" w:type="pct"/>
          </w:tcPr>
          <w:p w:rsidR="00900E4B" w:rsidRDefault="00900E4B">
            <w:pPr>
              <w:rPr>
                <w:rFonts w:ascii="宋体" w:hAnsi="宋体"/>
                <w:kern w:val="0"/>
                <w:sz w:val="28"/>
                <w:szCs w:val="28"/>
              </w:rPr>
            </w:pPr>
          </w:p>
          <w:p w:rsidR="00B75B0E" w:rsidRDefault="00282AE2">
            <w:pPr>
              <w:rPr>
                <w:rFonts w:ascii="宋体" w:hAnsi="宋体"/>
                <w:kern w:val="0"/>
                <w:sz w:val="28"/>
                <w:szCs w:val="28"/>
              </w:rPr>
            </w:pPr>
            <w:r w:rsidRPr="00282AE2">
              <w:rPr>
                <w:rFonts w:ascii="宋体" w:hAnsi="宋体"/>
                <w:kern w:val="0"/>
                <w:sz w:val="28"/>
                <w:szCs w:val="28"/>
              </w:rPr>
              <w:t>13967132601</w:t>
            </w:r>
          </w:p>
          <w:p w:rsidR="00B75B0E" w:rsidRDefault="00282AE2">
            <w:pPr>
              <w:rPr>
                <w:rFonts w:ascii="宋体" w:hAnsi="宋体"/>
                <w:kern w:val="0"/>
                <w:sz w:val="28"/>
                <w:szCs w:val="28"/>
              </w:rPr>
            </w:pPr>
            <w:r w:rsidRPr="00282AE2">
              <w:rPr>
                <w:rFonts w:ascii="宋体" w:hAnsi="宋体"/>
                <w:kern w:val="0"/>
                <w:sz w:val="28"/>
                <w:szCs w:val="28"/>
              </w:rPr>
              <w:t>liufa@mapuni.com</w:t>
            </w:r>
          </w:p>
        </w:tc>
      </w:tr>
      <w:tr w:rsidR="0008192B" w:rsidRPr="00F301E5" w:rsidTr="00CB54C9">
        <w:trPr>
          <w:trHeight w:val="626"/>
          <w:jc w:val="center"/>
        </w:trPr>
        <w:tc>
          <w:tcPr>
            <w:tcW w:w="945" w:type="pct"/>
            <w:vAlign w:val="center"/>
          </w:tcPr>
          <w:p w:rsidR="0008192B" w:rsidRPr="006B4FB6" w:rsidRDefault="0008192B" w:rsidP="007D4158">
            <w:pPr>
              <w:rPr>
                <w:rFonts w:ascii="宋体" w:hAnsi="宋体"/>
                <w:kern w:val="0"/>
                <w:sz w:val="28"/>
                <w:szCs w:val="28"/>
              </w:rPr>
            </w:pPr>
            <w:r>
              <w:rPr>
                <w:rFonts w:ascii="宋体" w:hAnsi="宋体" w:hint="eastAsia"/>
                <w:kern w:val="0"/>
                <w:sz w:val="28"/>
                <w:szCs w:val="28"/>
              </w:rPr>
              <w:t>商务代表</w:t>
            </w:r>
          </w:p>
        </w:tc>
        <w:tc>
          <w:tcPr>
            <w:tcW w:w="613" w:type="pct"/>
            <w:vAlign w:val="center"/>
          </w:tcPr>
          <w:p w:rsidR="0008192B" w:rsidRPr="006B4FB6" w:rsidRDefault="00282AE2" w:rsidP="007D4158">
            <w:pPr>
              <w:rPr>
                <w:sz w:val="28"/>
                <w:szCs w:val="28"/>
              </w:rPr>
            </w:pPr>
            <w:r w:rsidRPr="00282AE2">
              <w:rPr>
                <w:rFonts w:hint="eastAsia"/>
                <w:sz w:val="28"/>
                <w:szCs w:val="28"/>
              </w:rPr>
              <w:t>徐小伟</w:t>
            </w:r>
          </w:p>
        </w:tc>
        <w:tc>
          <w:tcPr>
            <w:tcW w:w="1963" w:type="pct"/>
            <w:vAlign w:val="center"/>
          </w:tcPr>
          <w:p w:rsidR="0008192B" w:rsidRPr="006B4FB6" w:rsidRDefault="00282AE2" w:rsidP="00282AE2">
            <w:pPr>
              <w:ind w:firstLineChars="50" w:firstLine="140"/>
              <w:rPr>
                <w:rFonts w:ascii="宋体" w:hAnsi="宋体"/>
                <w:kern w:val="0"/>
                <w:sz w:val="28"/>
                <w:szCs w:val="28"/>
              </w:rPr>
            </w:pPr>
            <w:r w:rsidRPr="006B4FB6">
              <w:rPr>
                <w:rFonts w:ascii="宋体" w:hAnsi="宋体" w:hint="eastAsia"/>
                <w:kern w:val="0"/>
                <w:sz w:val="28"/>
                <w:szCs w:val="28"/>
              </w:rPr>
              <w:t>负责双方的</w:t>
            </w:r>
            <w:r>
              <w:rPr>
                <w:rFonts w:ascii="宋体" w:hAnsi="宋体" w:hint="eastAsia"/>
                <w:kern w:val="0"/>
                <w:sz w:val="28"/>
                <w:szCs w:val="28"/>
              </w:rPr>
              <w:t>具体</w:t>
            </w:r>
            <w:r w:rsidRPr="006B4FB6">
              <w:rPr>
                <w:rFonts w:ascii="宋体" w:hAnsi="宋体" w:hint="eastAsia"/>
                <w:kern w:val="0"/>
                <w:sz w:val="28"/>
                <w:szCs w:val="28"/>
              </w:rPr>
              <w:t>沟通协调，跟踪项目实施进度，为双方创造</w:t>
            </w:r>
            <w:r>
              <w:rPr>
                <w:rFonts w:ascii="宋体" w:hAnsi="宋体" w:hint="eastAsia"/>
                <w:kern w:val="0"/>
                <w:sz w:val="28"/>
                <w:szCs w:val="28"/>
              </w:rPr>
              <w:t>良好</w:t>
            </w:r>
            <w:r w:rsidRPr="006B4FB6">
              <w:rPr>
                <w:rFonts w:ascii="宋体" w:hAnsi="宋体" w:hint="eastAsia"/>
                <w:kern w:val="0"/>
                <w:sz w:val="28"/>
                <w:szCs w:val="28"/>
              </w:rPr>
              <w:t>条件，推进项目顺利完成。</w:t>
            </w:r>
          </w:p>
        </w:tc>
        <w:tc>
          <w:tcPr>
            <w:tcW w:w="1479" w:type="pct"/>
          </w:tcPr>
          <w:p w:rsidR="0008192B" w:rsidRDefault="00BA24CE">
            <w:pPr>
              <w:rPr>
                <w:rFonts w:ascii="宋体" w:hAnsi="宋体"/>
                <w:kern w:val="0"/>
                <w:sz w:val="28"/>
                <w:szCs w:val="28"/>
              </w:rPr>
            </w:pPr>
            <w:r w:rsidRPr="00BA24CE">
              <w:rPr>
                <w:rFonts w:ascii="宋体" w:hAnsi="宋体"/>
                <w:kern w:val="0"/>
                <w:sz w:val="28"/>
                <w:szCs w:val="28"/>
              </w:rPr>
              <w:t>18001037792</w:t>
            </w:r>
          </w:p>
          <w:p w:rsidR="00BA24CE" w:rsidRDefault="00BA24CE">
            <w:pPr>
              <w:rPr>
                <w:rFonts w:ascii="宋体" w:hAnsi="宋体"/>
                <w:kern w:val="0"/>
                <w:sz w:val="28"/>
                <w:szCs w:val="28"/>
              </w:rPr>
            </w:pPr>
            <w:r w:rsidRPr="00BA24CE">
              <w:rPr>
                <w:rFonts w:ascii="宋体" w:hAnsi="宋体"/>
                <w:kern w:val="0"/>
                <w:sz w:val="28"/>
                <w:szCs w:val="28"/>
              </w:rPr>
              <w:t>xuxw@mapuni.com</w:t>
            </w:r>
          </w:p>
        </w:tc>
      </w:tr>
    </w:tbl>
    <w:p w:rsidR="003507F1" w:rsidRDefault="003507F1" w:rsidP="00394969">
      <w:pPr>
        <w:spacing w:afterLines="50" w:after="156"/>
        <w:ind w:firstLineChars="171" w:firstLine="360"/>
        <w:jc w:val="left"/>
        <w:rPr>
          <w:b/>
          <w:szCs w:val="21"/>
        </w:rPr>
      </w:pPr>
    </w:p>
    <w:p w:rsidR="00B75B0E" w:rsidRDefault="00AD7977" w:rsidP="00394969">
      <w:pPr>
        <w:spacing w:afterLines="50" w:after="156" w:line="360" w:lineRule="auto"/>
        <w:ind w:firstLine="481"/>
        <w:jc w:val="center"/>
        <w:rPr>
          <w:b/>
          <w:sz w:val="28"/>
          <w:szCs w:val="28"/>
        </w:rPr>
      </w:pPr>
      <w:r w:rsidRPr="00AD7977">
        <w:rPr>
          <w:rFonts w:hint="eastAsia"/>
          <w:b/>
          <w:sz w:val="28"/>
          <w:szCs w:val="28"/>
        </w:rPr>
        <w:lastRenderedPageBreak/>
        <w:t>客户方角色及职责</w:t>
      </w:r>
    </w:p>
    <w:tbl>
      <w:tblPr>
        <w:tblW w:w="54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1134"/>
        <w:gridCol w:w="3632"/>
        <w:gridCol w:w="2736"/>
      </w:tblGrid>
      <w:tr w:rsidR="00FB40DE" w:rsidRPr="006B4FB6" w:rsidTr="00E059A6">
        <w:trPr>
          <w:trHeight w:val="705"/>
          <w:jc w:val="center"/>
        </w:trPr>
        <w:tc>
          <w:tcPr>
            <w:tcW w:w="945" w:type="pct"/>
            <w:vAlign w:val="center"/>
          </w:tcPr>
          <w:p w:rsidR="00FB40DE" w:rsidRPr="006B4FB6" w:rsidRDefault="00FB40DE" w:rsidP="00E059A6">
            <w:pPr>
              <w:jc w:val="center"/>
              <w:rPr>
                <w:rFonts w:ascii="宋体" w:hAnsi="宋体"/>
                <w:b/>
                <w:kern w:val="0"/>
                <w:sz w:val="28"/>
                <w:szCs w:val="28"/>
              </w:rPr>
            </w:pPr>
            <w:r w:rsidRPr="006B4FB6">
              <w:rPr>
                <w:rFonts w:ascii="宋体" w:hAnsi="宋体" w:hint="eastAsia"/>
                <w:b/>
                <w:kern w:val="0"/>
                <w:sz w:val="28"/>
                <w:szCs w:val="28"/>
              </w:rPr>
              <w:t>项目组角色</w:t>
            </w:r>
          </w:p>
        </w:tc>
        <w:tc>
          <w:tcPr>
            <w:tcW w:w="613" w:type="pct"/>
            <w:vAlign w:val="center"/>
          </w:tcPr>
          <w:p w:rsidR="00FB40DE" w:rsidRPr="006B4FB6" w:rsidRDefault="00FB40DE" w:rsidP="00E059A6">
            <w:pPr>
              <w:jc w:val="center"/>
              <w:rPr>
                <w:rFonts w:ascii="宋体" w:hAnsi="宋体"/>
                <w:b/>
                <w:kern w:val="0"/>
                <w:sz w:val="28"/>
                <w:szCs w:val="28"/>
              </w:rPr>
            </w:pPr>
            <w:r w:rsidRPr="006B4FB6">
              <w:rPr>
                <w:rFonts w:ascii="宋体" w:hAnsi="宋体" w:hint="eastAsia"/>
                <w:b/>
                <w:kern w:val="0"/>
                <w:sz w:val="28"/>
                <w:szCs w:val="28"/>
              </w:rPr>
              <w:t>姓名</w:t>
            </w:r>
          </w:p>
        </w:tc>
        <w:tc>
          <w:tcPr>
            <w:tcW w:w="1963" w:type="pct"/>
            <w:vAlign w:val="center"/>
          </w:tcPr>
          <w:p w:rsidR="00FB40DE" w:rsidRPr="006B4FB6" w:rsidRDefault="00FB40DE" w:rsidP="00E059A6">
            <w:pPr>
              <w:jc w:val="center"/>
              <w:rPr>
                <w:rFonts w:ascii="宋体" w:hAnsi="宋体"/>
                <w:b/>
                <w:kern w:val="0"/>
                <w:sz w:val="28"/>
                <w:szCs w:val="28"/>
              </w:rPr>
            </w:pPr>
            <w:r w:rsidRPr="006B4FB6">
              <w:rPr>
                <w:rFonts w:ascii="宋体" w:hAnsi="宋体" w:hint="eastAsia"/>
                <w:b/>
                <w:kern w:val="0"/>
                <w:sz w:val="28"/>
                <w:szCs w:val="28"/>
              </w:rPr>
              <w:t>项目职责</w:t>
            </w:r>
          </w:p>
        </w:tc>
        <w:tc>
          <w:tcPr>
            <w:tcW w:w="1479" w:type="pct"/>
          </w:tcPr>
          <w:p w:rsidR="00FB40DE" w:rsidRPr="006B4FB6" w:rsidRDefault="00FB40DE" w:rsidP="00E059A6">
            <w:pPr>
              <w:jc w:val="center"/>
              <w:rPr>
                <w:rFonts w:ascii="宋体" w:hAnsi="宋体"/>
                <w:b/>
                <w:kern w:val="0"/>
                <w:sz w:val="28"/>
                <w:szCs w:val="28"/>
              </w:rPr>
            </w:pPr>
            <w:r>
              <w:rPr>
                <w:rFonts w:ascii="宋体" w:hAnsi="宋体" w:hint="eastAsia"/>
                <w:b/>
                <w:kern w:val="0"/>
                <w:sz w:val="28"/>
                <w:szCs w:val="28"/>
              </w:rPr>
              <w:t>联系方式</w:t>
            </w:r>
          </w:p>
        </w:tc>
      </w:tr>
      <w:tr w:rsidR="00FB40DE" w:rsidRPr="006B4FB6" w:rsidTr="00E059A6">
        <w:trPr>
          <w:trHeight w:val="705"/>
          <w:jc w:val="center"/>
        </w:trPr>
        <w:tc>
          <w:tcPr>
            <w:tcW w:w="945" w:type="pct"/>
            <w:vAlign w:val="center"/>
          </w:tcPr>
          <w:p w:rsidR="00FB40DE" w:rsidRPr="006B4FB6" w:rsidRDefault="004C68B8" w:rsidP="00E059A6">
            <w:pPr>
              <w:rPr>
                <w:rFonts w:ascii="宋体" w:hAnsi="宋体"/>
                <w:kern w:val="0"/>
                <w:sz w:val="28"/>
                <w:szCs w:val="28"/>
              </w:rPr>
            </w:pPr>
            <w:r>
              <w:rPr>
                <w:rFonts w:ascii="宋体" w:hAnsi="宋体" w:hint="eastAsia"/>
                <w:kern w:val="0"/>
                <w:sz w:val="28"/>
                <w:szCs w:val="28"/>
              </w:rPr>
              <w:t>项目领导</w:t>
            </w:r>
          </w:p>
        </w:tc>
        <w:tc>
          <w:tcPr>
            <w:tcW w:w="613" w:type="pct"/>
            <w:vAlign w:val="center"/>
          </w:tcPr>
          <w:p w:rsidR="00FB40DE" w:rsidRPr="006B4FB6" w:rsidRDefault="00FB40DE" w:rsidP="00E059A6">
            <w:pPr>
              <w:rPr>
                <w:rFonts w:ascii="宋体" w:hAnsi="宋体"/>
                <w:kern w:val="0"/>
                <w:sz w:val="28"/>
                <w:szCs w:val="28"/>
              </w:rPr>
            </w:pPr>
          </w:p>
        </w:tc>
        <w:tc>
          <w:tcPr>
            <w:tcW w:w="1963" w:type="pct"/>
            <w:vAlign w:val="center"/>
          </w:tcPr>
          <w:p w:rsidR="00FB40DE" w:rsidRPr="006B4FB6" w:rsidRDefault="004C68B8" w:rsidP="00900E4B">
            <w:pPr>
              <w:ind w:firstLineChars="50" w:firstLine="140"/>
              <w:rPr>
                <w:rFonts w:ascii="宋体" w:hAnsi="宋体"/>
                <w:kern w:val="0"/>
                <w:sz w:val="28"/>
                <w:szCs w:val="28"/>
              </w:rPr>
            </w:pPr>
            <w:r w:rsidRPr="00900E4B">
              <w:rPr>
                <w:rFonts w:ascii="宋体" w:hAnsi="宋体" w:hint="eastAsia"/>
                <w:kern w:val="0"/>
                <w:sz w:val="28"/>
                <w:szCs w:val="28"/>
              </w:rPr>
              <w:t>全面领导项目实施工作，科学调度各单位的人力、物力资源，解决工作中遇到的重大问题，检查督促项目进度。</w:t>
            </w:r>
          </w:p>
        </w:tc>
        <w:tc>
          <w:tcPr>
            <w:tcW w:w="1479" w:type="pct"/>
          </w:tcPr>
          <w:p w:rsidR="00B75B0E" w:rsidRDefault="00B75B0E">
            <w:pPr>
              <w:ind w:firstLine="140"/>
              <w:rPr>
                <w:rFonts w:ascii="宋体" w:hAnsi="宋体"/>
                <w:kern w:val="0"/>
                <w:sz w:val="28"/>
                <w:szCs w:val="28"/>
              </w:rPr>
            </w:pPr>
          </w:p>
          <w:p w:rsidR="00FB40DE" w:rsidRPr="006B4FB6" w:rsidRDefault="00FB40DE" w:rsidP="00E059A6">
            <w:pPr>
              <w:rPr>
                <w:rFonts w:ascii="宋体" w:hAnsi="宋体"/>
                <w:kern w:val="0"/>
                <w:sz w:val="28"/>
                <w:szCs w:val="28"/>
              </w:rPr>
            </w:pPr>
          </w:p>
        </w:tc>
      </w:tr>
      <w:tr w:rsidR="004C68B8" w:rsidRPr="00BA24CE" w:rsidTr="00E059A6">
        <w:trPr>
          <w:trHeight w:val="705"/>
          <w:jc w:val="center"/>
        </w:trPr>
        <w:tc>
          <w:tcPr>
            <w:tcW w:w="945" w:type="pct"/>
            <w:vAlign w:val="center"/>
          </w:tcPr>
          <w:p w:rsidR="00B75B0E" w:rsidRDefault="004C68B8">
            <w:pPr>
              <w:rPr>
                <w:rFonts w:ascii="宋体" w:hAnsi="宋体"/>
                <w:kern w:val="0"/>
                <w:sz w:val="28"/>
                <w:szCs w:val="28"/>
              </w:rPr>
            </w:pPr>
            <w:r>
              <w:rPr>
                <w:rFonts w:ascii="宋体" w:hAnsi="宋体" w:hint="eastAsia"/>
                <w:kern w:val="0"/>
                <w:sz w:val="28"/>
                <w:szCs w:val="28"/>
              </w:rPr>
              <w:t>项目负责人</w:t>
            </w:r>
          </w:p>
        </w:tc>
        <w:tc>
          <w:tcPr>
            <w:tcW w:w="613" w:type="pct"/>
            <w:vAlign w:val="center"/>
          </w:tcPr>
          <w:p w:rsidR="00963033" w:rsidRDefault="00963033" w:rsidP="00900E4B">
            <w:pPr>
              <w:spacing w:afterLines="50" w:after="156"/>
              <w:jc w:val="left"/>
              <w:rPr>
                <w:rFonts w:ascii="宋体" w:hAnsi="宋体"/>
                <w:kern w:val="0"/>
                <w:sz w:val="28"/>
                <w:szCs w:val="28"/>
              </w:rPr>
            </w:pPr>
          </w:p>
          <w:p w:rsidR="00900E4B" w:rsidRPr="00900E4B" w:rsidRDefault="00BA24CE" w:rsidP="00900E4B">
            <w:pPr>
              <w:spacing w:afterLines="50" w:after="156"/>
              <w:jc w:val="left"/>
              <w:rPr>
                <w:rFonts w:ascii="宋体" w:hAnsi="宋体"/>
                <w:kern w:val="0"/>
                <w:sz w:val="28"/>
                <w:szCs w:val="28"/>
              </w:rPr>
            </w:pPr>
            <w:r>
              <w:rPr>
                <w:rFonts w:ascii="宋体" w:hAnsi="宋体" w:hint="eastAsia"/>
                <w:kern w:val="0"/>
                <w:sz w:val="28"/>
                <w:szCs w:val="28"/>
              </w:rPr>
              <w:t>张立</w:t>
            </w:r>
          </w:p>
          <w:p w:rsidR="004C68B8" w:rsidRPr="006B4FB6" w:rsidRDefault="004C68B8" w:rsidP="00E059A6">
            <w:pPr>
              <w:rPr>
                <w:rFonts w:ascii="宋体" w:hAnsi="宋体"/>
                <w:kern w:val="0"/>
                <w:sz w:val="28"/>
                <w:szCs w:val="28"/>
              </w:rPr>
            </w:pPr>
          </w:p>
        </w:tc>
        <w:tc>
          <w:tcPr>
            <w:tcW w:w="1963" w:type="pct"/>
            <w:vAlign w:val="center"/>
          </w:tcPr>
          <w:p w:rsidR="00B75B0E" w:rsidRPr="00900E4B" w:rsidRDefault="00B32EBD" w:rsidP="00900E4B">
            <w:pPr>
              <w:ind w:firstLineChars="50" w:firstLine="140"/>
              <w:rPr>
                <w:rFonts w:ascii="宋体" w:hAnsi="宋体"/>
                <w:kern w:val="0"/>
                <w:sz w:val="28"/>
                <w:szCs w:val="28"/>
              </w:rPr>
            </w:pPr>
            <w:r w:rsidRPr="00900E4B">
              <w:rPr>
                <w:rFonts w:ascii="宋体" w:hAnsi="宋体" w:hint="eastAsia"/>
                <w:kern w:val="0"/>
                <w:sz w:val="28"/>
                <w:szCs w:val="28"/>
              </w:rPr>
              <w:t>具体负责项目的实施工作，协调</w:t>
            </w:r>
            <w:r w:rsidR="00F276C8" w:rsidRPr="00900E4B">
              <w:rPr>
                <w:rFonts w:ascii="宋体" w:hAnsi="宋体" w:hint="eastAsia"/>
                <w:kern w:val="0"/>
                <w:sz w:val="28"/>
                <w:szCs w:val="28"/>
              </w:rPr>
              <w:t>、</w:t>
            </w:r>
            <w:r w:rsidRPr="00900E4B">
              <w:rPr>
                <w:rFonts w:ascii="宋体" w:hAnsi="宋体" w:hint="eastAsia"/>
                <w:kern w:val="0"/>
                <w:sz w:val="28"/>
                <w:szCs w:val="28"/>
              </w:rPr>
              <w:t>组织</w:t>
            </w:r>
            <w:r w:rsidR="00F276C8" w:rsidRPr="00900E4B">
              <w:rPr>
                <w:rFonts w:ascii="宋体" w:hAnsi="宋体" w:hint="eastAsia"/>
                <w:kern w:val="0"/>
                <w:sz w:val="28"/>
                <w:szCs w:val="28"/>
              </w:rPr>
              <w:t>、</w:t>
            </w:r>
            <w:r w:rsidRPr="00900E4B">
              <w:rPr>
                <w:rFonts w:ascii="宋体" w:hAnsi="宋体" w:hint="eastAsia"/>
                <w:kern w:val="0"/>
                <w:sz w:val="28"/>
                <w:szCs w:val="28"/>
              </w:rPr>
              <w:t>检查</w:t>
            </w:r>
            <w:r w:rsidR="00F276C8" w:rsidRPr="00900E4B">
              <w:rPr>
                <w:rFonts w:ascii="宋体" w:hAnsi="宋体" w:hint="eastAsia"/>
                <w:kern w:val="0"/>
                <w:sz w:val="28"/>
                <w:szCs w:val="28"/>
              </w:rPr>
              <w:t>、</w:t>
            </w:r>
            <w:r w:rsidRPr="00900E4B">
              <w:rPr>
                <w:rFonts w:ascii="宋体" w:hAnsi="宋体" w:hint="eastAsia"/>
                <w:kern w:val="0"/>
                <w:sz w:val="28"/>
                <w:szCs w:val="28"/>
              </w:rPr>
              <w:t>督促</w:t>
            </w:r>
            <w:r w:rsidR="00F276C8" w:rsidRPr="00900E4B">
              <w:rPr>
                <w:rFonts w:ascii="宋体" w:hAnsi="宋体" w:hint="eastAsia"/>
                <w:kern w:val="0"/>
                <w:sz w:val="28"/>
                <w:szCs w:val="28"/>
              </w:rPr>
              <w:t>项目</w:t>
            </w:r>
            <w:r w:rsidRPr="00900E4B">
              <w:rPr>
                <w:rFonts w:ascii="宋体" w:hAnsi="宋体" w:hint="eastAsia"/>
                <w:kern w:val="0"/>
                <w:sz w:val="28"/>
                <w:szCs w:val="28"/>
              </w:rPr>
              <w:t>工作，定期向项目领导汇报工作；</w:t>
            </w:r>
          </w:p>
        </w:tc>
        <w:tc>
          <w:tcPr>
            <w:tcW w:w="1479" w:type="pct"/>
          </w:tcPr>
          <w:p w:rsidR="00900E4B" w:rsidRDefault="00900E4B" w:rsidP="00BA24CE">
            <w:pPr>
              <w:spacing w:afterLines="50" w:after="156"/>
              <w:ind w:firstLineChars="100" w:firstLine="280"/>
              <w:jc w:val="left"/>
              <w:rPr>
                <w:rFonts w:ascii="宋体" w:hAnsi="宋体"/>
                <w:sz w:val="28"/>
              </w:rPr>
            </w:pPr>
          </w:p>
          <w:p w:rsidR="00900E4B" w:rsidRPr="00BA24CE" w:rsidRDefault="00BA24CE" w:rsidP="00BA24CE">
            <w:pPr>
              <w:spacing w:afterLines="50" w:after="156"/>
              <w:ind w:firstLineChars="100" w:firstLine="280"/>
              <w:jc w:val="left"/>
              <w:rPr>
                <w:rFonts w:ascii="宋体" w:hAnsi="宋体"/>
                <w:sz w:val="28"/>
              </w:rPr>
            </w:pPr>
            <w:r w:rsidRPr="00BA24CE">
              <w:rPr>
                <w:rFonts w:ascii="宋体" w:hAnsi="宋体"/>
                <w:sz w:val="28"/>
              </w:rPr>
              <w:t>13575628678</w:t>
            </w:r>
          </w:p>
          <w:p w:rsidR="00900E4B" w:rsidRPr="00BA24CE" w:rsidRDefault="00BA24CE" w:rsidP="00BA24CE">
            <w:pPr>
              <w:spacing w:afterLines="50" w:after="156"/>
              <w:ind w:firstLineChars="100" w:firstLine="280"/>
              <w:jc w:val="left"/>
              <w:rPr>
                <w:rFonts w:ascii="宋体" w:hAnsi="宋体"/>
                <w:sz w:val="28"/>
              </w:rPr>
            </w:pPr>
            <w:r w:rsidRPr="00BA24CE">
              <w:rPr>
                <w:rFonts w:ascii="宋体" w:hAnsi="宋体"/>
                <w:sz w:val="28"/>
              </w:rPr>
              <w:t>zhanglidm@163.com</w:t>
            </w:r>
          </w:p>
          <w:p w:rsidR="004C68B8" w:rsidRPr="00BA24CE" w:rsidRDefault="004C68B8" w:rsidP="00BA24CE">
            <w:pPr>
              <w:ind w:firstLineChars="100" w:firstLine="280"/>
              <w:rPr>
                <w:rFonts w:ascii="宋体" w:hAnsi="宋体"/>
                <w:sz w:val="28"/>
              </w:rPr>
            </w:pPr>
          </w:p>
        </w:tc>
      </w:tr>
      <w:tr w:rsidR="004C68B8" w:rsidRPr="006B4FB6" w:rsidTr="00E059A6">
        <w:trPr>
          <w:trHeight w:val="705"/>
          <w:jc w:val="center"/>
        </w:trPr>
        <w:tc>
          <w:tcPr>
            <w:tcW w:w="945" w:type="pct"/>
            <w:vAlign w:val="center"/>
          </w:tcPr>
          <w:p w:rsidR="004C68B8" w:rsidRDefault="004C68B8" w:rsidP="004C68B8">
            <w:pPr>
              <w:rPr>
                <w:rFonts w:ascii="宋体" w:hAnsi="宋体"/>
                <w:kern w:val="0"/>
                <w:sz w:val="28"/>
                <w:szCs w:val="28"/>
              </w:rPr>
            </w:pPr>
            <w:r>
              <w:rPr>
                <w:rFonts w:ascii="宋体" w:hAnsi="宋体" w:hint="eastAsia"/>
                <w:kern w:val="0"/>
                <w:sz w:val="28"/>
                <w:szCs w:val="28"/>
              </w:rPr>
              <w:t>系统干系人</w:t>
            </w:r>
          </w:p>
        </w:tc>
        <w:tc>
          <w:tcPr>
            <w:tcW w:w="613" w:type="pct"/>
            <w:vAlign w:val="center"/>
          </w:tcPr>
          <w:p w:rsidR="004C68B8" w:rsidRPr="006B4FB6" w:rsidRDefault="004C68B8" w:rsidP="00E059A6">
            <w:pPr>
              <w:rPr>
                <w:rFonts w:ascii="宋体" w:hAnsi="宋体"/>
                <w:kern w:val="0"/>
                <w:sz w:val="28"/>
                <w:szCs w:val="28"/>
              </w:rPr>
            </w:pPr>
          </w:p>
        </w:tc>
        <w:tc>
          <w:tcPr>
            <w:tcW w:w="1963" w:type="pct"/>
            <w:vAlign w:val="center"/>
          </w:tcPr>
          <w:p w:rsidR="004C68B8" w:rsidRPr="00900E4B" w:rsidRDefault="00B32EBD" w:rsidP="00900E4B">
            <w:pPr>
              <w:ind w:firstLineChars="50" w:firstLine="140"/>
              <w:rPr>
                <w:rFonts w:ascii="宋体" w:hAnsi="宋体"/>
                <w:kern w:val="0"/>
                <w:sz w:val="28"/>
                <w:szCs w:val="28"/>
              </w:rPr>
            </w:pPr>
            <w:r w:rsidRPr="00900E4B">
              <w:rPr>
                <w:rFonts w:ascii="宋体" w:hAnsi="宋体" w:hint="eastAsia"/>
                <w:kern w:val="0"/>
                <w:sz w:val="28"/>
                <w:szCs w:val="28"/>
              </w:rPr>
              <w:t>根据自身业务的需要，提出相关系统需求，配合承建方进行需求调研，提供相关数据和文档资料</w:t>
            </w:r>
          </w:p>
        </w:tc>
        <w:tc>
          <w:tcPr>
            <w:tcW w:w="1479" w:type="pct"/>
          </w:tcPr>
          <w:p w:rsidR="004C68B8" w:rsidRPr="006B4FB6" w:rsidRDefault="004C68B8" w:rsidP="004C68B8">
            <w:pPr>
              <w:ind w:firstLine="140"/>
              <w:rPr>
                <w:rFonts w:ascii="宋体" w:hAnsi="宋体"/>
                <w:kern w:val="0"/>
                <w:sz w:val="28"/>
                <w:szCs w:val="28"/>
              </w:rPr>
            </w:pPr>
          </w:p>
        </w:tc>
      </w:tr>
    </w:tbl>
    <w:p w:rsidR="006116F1" w:rsidRDefault="006116F1" w:rsidP="00394969">
      <w:pPr>
        <w:spacing w:afterLines="50" w:after="156"/>
        <w:ind w:firstLineChars="171" w:firstLine="359"/>
        <w:jc w:val="left"/>
        <w:rPr>
          <w:rStyle w:val="ac"/>
          <w:szCs w:val="21"/>
        </w:rPr>
      </w:pPr>
    </w:p>
    <w:p w:rsidR="007C6E22" w:rsidRDefault="007C6E22">
      <w:pPr>
        <w:widowControl/>
        <w:jc w:val="left"/>
        <w:rPr>
          <w:color w:val="FF0000"/>
          <w:szCs w:val="21"/>
        </w:rPr>
      </w:pPr>
      <w:r>
        <w:rPr>
          <w:color w:val="FF0000"/>
          <w:szCs w:val="21"/>
        </w:rPr>
        <w:br w:type="page"/>
      </w:r>
    </w:p>
    <w:p w:rsidR="009738A6" w:rsidRPr="009738A6" w:rsidRDefault="009738A6" w:rsidP="00394969">
      <w:pPr>
        <w:spacing w:afterLines="50" w:after="156"/>
        <w:ind w:firstLineChars="171" w:firstLine="359"/>
        <w:jc w:val="left"/>
        <w:rPr>
          <w:color w:val="FF0000"/>
          <w:szCs w:val="21"/>
        </w:rPr>
      </w:pPr>
    </w:p>
    <w:p w:rsidR="00BD77B7" w:rsidRDefault="00BD77B7" w:rsidP="00BD77B7">
      <w:pPr>
        <w:pStyle w:val="2"/>
        <w:numPr>
          <w:ilvl w:val="0"/>
          <w:numId w:val="0"/>
        </w:numPr>
      </w:pPr>
      <w:r>
        <w:rPr>
          <w:rFonts w:hint="eastAsia"/>
          <w:szCs w:val="21"/>
        </w:rPr>
        <w:t>二、</w:t>
      </w:r>
      <w:r w:rsidR="00137A8A">
        <w:rPr>
          <w:rFonts w:hint="eastAsia"/>
          <w:szCs w:val="21"/>
        </w:rPr>
        <w:t>项目</w:t>
      </w:r>
      <w:r>
        <w:rPr>
          <w:rFonts w:hint="eastAsia"/>
          <w:szCs w:val="21"/>
        </w:rPr>
        <w:t>里</w:t>
      </w:r>
      <w:r>
        <w:rPr>
          <w:rFonts w:hint="eastAsia"/>
        </w:rPr>
        <w:t>程碑计划</w:t>
      </w:r>
    </w:p>
    <w:p w:rsidR="00BD77B7" w:rsidRPr="00337F22" w:rsidRDefault="00BD77B7" w:rsidP="0088353B">
      <w:pPr>
        <w:spacing w:line="360" w:lineRule="auto"/>
        <w:ind w:firstLine="525"/>
        <w:rPr>
          <w:rFonts w:ascii="宋体" w:hAnsi="宋体"/>
          <w:sz w:val="28"/>
          <w:szCs w:val="28"/>
        </w:rPr>
      </w:pPr>
      <w:r w:rsidRPr="00337F22">
        <w:rPr>
          <w:rFonts w:ascii="宋体" w:hAnsi="宋体" w:hint="eastAsia"/>
          <w:sz w:val="28"/>
          <w:szCs w:val="28"/>
        </w:rPr>
        <w:t>为保证项目的实施达到用户预期目标，该项目实施过程采用全局设计、分步实施的方式进行， 在总体设计的框架下先后进行</w:t>
      </w:r>
      <w:r w:rsidR="002C776F" w:rsidRPr="00337F22">
        <w:rPr>
          <w:rFonts w:ascii="宋体" w:hAnsi="宋体" w:hint="eastAsia"/>
          <w:sz w:val="28"/>
          <w:szCs w:val="28"/>
        </w:rPr>
        <w:t>各项系统</w:t>
      </w:r>
      <w:r w:rsidRPr="00337F22">
        <w:rPr>
          <w:rFonts w:ascii="宋体" w:hAnsi="宋体" w:hint="eastAsia"/>
          <w:sz w:val="28"/>
          <w:szCs w:val="28"/>
        </w:rPr>
        <w:t>实施工作。具体实施计划如下：</w:t>
      </w:r>
    </w:p>
    <w:p w:rsidR="009738A6" w:rsidRPr="00337F22" w:rsidRDefault="009738A6" w:rsidP="0088353B">
      <w:pPr>
        <w:spacing w:line="360" w:lineRule="auto"/>
        <w:ind w:firstLine="525"/>
        <w:rPr>
          <w:rFonts w:ascii="宋体" w:hAnsi="宋体"/>
          <w:sz w:val="28"/>
          <w:szCs w:val="28"/>
        </w:rPr>
      </w:pPr>
      <w:r w:rsidRPr="00337F22">
        <w:rPr>
          <w:rFonts w:ascii="宋体" w:hAnsi="宋体" w:hint="eastAsia"/>
          <w:sz w:val="28"/>
          <w:szCs w:val="28"/>
        </w:rPr>
        <w:t>2012 年</w:t>
      </w:r>
      <w:r w:rsidR="00F270EB">
        <w:rPr>
          <w:rFonts w:ascii="宋体" w:hAnsi="宋体" w:hint="eastAsia"/>
          <w:sz w:val="28"/>
          <w:szCs w:val="28"/>
        </w:rPr>
        <w:t>12</w:t>
      </w:r>
      <w:r w:rsidRPr="00337F22">
        <w:rPr>
          <w:rFonts w:ascii="宋体" w:hAnsi="宋体" w:hint="eastAsia"/>
          <w:sz w:val="28"/>
          <w:szCs w:val="28"/>
        </w:rPr>
        <w:t>月</w:t>
      </w:r>
      <w:r w:rsidR="00F270EB">
        <w:rPr>
          <w:rFonts w:ascii="宋体" w:hAnsi="宋体" w:hint="eastAsia"/>
          <w:sz w:val="28"/>
          <w:szCs w:val="28"/>
        </w:rPr>
        <w:t>19</w:t>
      </w:r>
      <w:r w:rsidRPr="00337F22">
        <w:rPr>
          <w:rFonts w:ascii="宋体" w:hAnsi="宋体" w:hint="eastAsia"/>
          <w:sz w:val="28"/>
          <w:szCs w:val="28"/>
        </w:rPr>
        <w:t>日—201</w:t>
      </w:r>
      <w:r w:rsidR="00F270EB">
        <w:rPr>
          <w:rFonts w:ascii="宋体" w:hAnsi="宋体" w:hint="eastAsia"/>
          <w:sz w:val="28"/>
          <w:szCs w:val="28"/>
        </w:rPr>
        <w:t>3</w:t>
      </w:r>
      <w:r w:rsidRPr="00337F22">
        <w:rPr>
          <w:rFonts w:ascii="宋体" w:hAnsi="宋体" w:hint="eastAsia"/>
          <w:sz w:val="28"/>
          <w:szCs w:val="28"/>
        </w:rPr>
        <w:t xml:space="preserve"> 年</w:t>
      </w:r>
      <w:r w:rsidR="00F270EB">
        <w:rPr>
          <w:rFonts w:ascii="宋体" w:hAnsi="宋体" w:hint="eastAsia"/>
          <w:sz w:val="28"/>
          <w:szCs w:val="28"/>
        </w:rPr>
        <w:t>3</w:t>
      </w:r>
      <w:r w:rsidRPr="00337F22">
        <w:rPr>
          <w:rFonts w:ascii="宋体" w:hAnsi="宋体" w:hint="eastAsia"/>
          <w:sz w:val="28"/>
          <w:szCs w:val="28"/>
        </w:rPr>
        <w:t>月</w:t>
      </w:r>
      <w:r w:rsidR="00F270EB">
        <w:rPr>
          <w:rFonts w:ascii="宋体" w:hAnsi="宋体" w:hint="eastAsia"/>
          <w:sz w:val="28"/>
          <w:szCs w:val="28"/>
        </w:rPr>
        <w:t>18</w:t>
      </w:r>
      <w:r w:rsidRPr="00337F22">
        <w:rPr>
          <w:rFonts w:ascii="宋体" w:hAnsi="宋体" w:hint="eastAsia"/>
          <w:sz w:val="28"/>
          <w:szCs w:val="28"/>
        </w:rPr>
        <w:t>日完成技术开发并上线试运行。</w:t>
      </w:r>
    </w:p>
    <w:p w:rsidR="009738A6" w:rsidRPr="005B21E4" w:rsidRDefault="009738A6" w:rsidP="0088353B">
      <w:pPr>
        <w:spacing w:line="360" w:lineRule="auto"/>
        <w:ind w:firstLine="525"/>
        <w:rPr>
          <w:rFonts w:ascii="宋体" w:hAnsi="宋体"/>
          <w:b/>
          <w:sz w:val="28"/>
          <w:szCs w:val="28"/>
        </w:rPr>
      </w:pPr>
      <w:r w:rsidRPr="005B21E4">
        <w:rPr>
          <w:rFonts w:ascii="宋体" w:hAnsi="宋体" w:hint="eastAsia"/>
          <w:b/>
          <w:sz w:val="28"/>
          <w:szCs w:val="28"/>
        </w:rPr>
        <w:t>第一阶段：</w:t>
      </w:r>
      <w:r w:rsidR="00741067" w:rsidRPr="005B21E4">
        <w:rPr>
          <w:rFonts w:ascii="宋体" w:hAnsi="宋体" w:hint="eastAsia"/>
          <w:b/>
          <w:sz w:val="28"/>
          <w:szCs w:val="28"/>
        </w:rPr>
        <w:t>项目启动及</w:t>
      </w:r>
      <w:r w:rsidR="006E4291" w:rsidRPr="005B21E4">
        <w:rPr>
          <w:rFonts w:ascii="宋体" w:hAnsi="宋体" w:hint="eastAsia"/>
          <w:b/>
          <w:sz w:val="28"/>
          <w:szCs w:val="28"/>
        </w:rPr>
        <w:t>需求调研</w:t>
      </w:r>
      <w:r w:rsidR="00741067" w:rsidRPr="005B21E4">
        <w:rPr>
          <w:rFonts w:ascii="宋体" w:hAnsi="宋体" w:hint="eastAsia"/>
          <w:b/>
          <w:sz w:val="28"/>
          <w:szCs w:val="28"/>
        </w:rPr>
        <w:t>分析</w:t>
      </w:r>
    </w:p>
    <w:p w:rsidR="009738A6" w:rsidRPr="00337F22" w:rsidRDefault="00BF66EE" w:rsidP="0088353B">
      <w:pPr>
        <w:spacing w:line="360" w:lineRule="auto"/>
        <w:ind w:firstLine="525"/>
        <w:rPr>
          <w:rFonts w:ascii="宋体" w:hAnsi="宋体"/>
          <w:sz w:val="28"/>
          <w:szCs w:val="28"/>
        </w:rPr>
      </w:pPr>
      <w:r>
        <w:rPr>
          <w:rFonts w:ascii="宋体" w:hAnsi="宋体" w:hint="eastAsia"/>
          <w:sz w:val="28"/>
          <w:szCs w:val="28"/>
        </w:rPr>
        <w:t>完成</w:t>
      </w:r>
      <w:r w:rsidR="009738A6" w:rsidRPr="00337F22">
        <w:rPr>
          <w:rFonts w:ascii="宋体" w:hAnsi="宋体" w:hint="eastAsia"/>
          <w:sz w:val="28"/>
          <w:szCs w:val="28"/>
        </w:rPr>
        <w:t xml:space="preserve">时间： </w:t>
      </w:r>
      <w:r w:rsidR="003C5E70" w:rsidRPr="00337F22">
        <w:rPr>
          <w:rFonts w:ascii="宋体" w:hAnsi="宋体" w:hint="eastAsia"/>
          <w:sz w:val="28"/>
          <w:szCs w:val="28"/>
        </w:rPr>
        <w:t>201</w:t>
      </w:r>
      <w:r w:rsidR="00F270EB">
        <w:rPr>
          <w:rFonts w:ascii="宋体" w:hAnsi="宋体" w:hint="eastAsia"/>
          <w:sz w:val="28"/>
          <w:szCs w:val="28"/>
        </w:rPr>
        <w:t>3</w:t>
      </w:r>
      <w:r w:rsidR="003C5E70" w:rsidRPr="00337F22">
        <w:rPr>
          <w:rFonts w:ascii="宋体" w:hAnsi="宋体" w:hint="eastAsia"/>
          <w:sz w:val="28"/>
          <w:szCs w:val="28"/>
        </w:rPr>
        <w:t>年</w:t>
      </w:r>
      <w:r w:rsidR="00F270EB">
        <w:rPr>
          <w:rFonts w:ascii="宋体" w:hAnsi="宋体" w:hint="eastAsia"/>
          <w:sz w:val="28"/>
          <w:szCs w:val="28"/>
        </w:rPr>
        <w:t>1</w:t>
      </w:r>
      <w:r w:rsidR="003C5E70" w:rsidRPr="00337F22">
        <w:rPr>
          <w:rFonts w:ascii="宋体" w:hAnsi="宋体" w:hint="eastAsia"/>
          <w:sz w:val="28"/>
          <w:szCs w:val="28"/>
        </w:rPr>
        <w:t>月</w:t>
      </w:r>
      <w:r w:rsidR="00F270EB">
        <w:rPr>
          <w:rFonts w:ascii="宋体" w:hAnsi="宋体" w:hint="eastAsia"/>
          <w:sz w:val="28"/>
          <w:szCs w:val="28"/>
        </w:rPr>
        <w:t>31</w:t>
      </w:r>
      <w:r w:rsidR="009738A6" w:rsidRPr="00337F22">
        <w:rPr>
          <w:rFonts w:ascii="宋体" w:hAnsi="宋体" w:hint="eastAsia"/>
          <w:sz w:val="28"/>
          <w:szCs w:val="28"/>
        </w:rPr>
        <w:t xml:space="preserve">日前完成 </w:t>
      </w:r>
    </w:p>
    <w:p w:rsidR="009738A6" w:rsidRPr="00337F22" w:rsidRDefault="003C5E70" w:rsidP="0088353B">
      <w:pPr>
        <w:spacing w:line="360" w:lineRule="auto"/>
        <w:ind w:firstLine="525"/>
        <w:rPr>
          <w:rFonts w:ascii="宋体" w:hAnsi="宋体"/>
          <w:sz w:val="28"/>
          <w:szCs w:val="28"/>
        </w:rPr>
      </w:pPr>
      <w:r>
        <w:rPr>
          <w:rFonts w:ascii="宋体" w:hAnsi="宋体" w:hint="eastAsia"/>
          <w:sz w:val="28"/>
          <w:szCs w:val="28"/>
        </w:rPr>
        <w:t>完成工作</w:t>
      </w:r>
      <w:r w:rsidR="009738A6" w:rsidRPr="00337F22">
        <w:rPr>
          <w:rFonts w:ascii="宋体" w:hAnsi="宋体" w:hint="eastAsia"/>
          <w:sz w:val="28"/>
          <w:szCs w:val="28"/>
        </w:rPr>
        <w:t>：</w:t>
      </w:r>
      <w:r>
        <w:rPr>
          <w:rFonts w:ascii="宋体" w:hAnsi="宋体" w:hint="eastAsia"/>
          <w:sz w:val="28"/>
          <w:szCs w:val="28"/>
        </w:rPr>
        <w:t>需求调研、</w:t>
      </w:r>
      <w:r w:rsidR="009738A6" w:rsidRPr="00337F22">
        <w:rPr>
          <w:rFonts w:ascii="宋体" w:hAnsi="宋体" w:hint="eastAsia"/>
          <w:sz w:val="28"/>
          <w:szCs w:val="28"/>
        </w:rPr>
        <w:t xml:space="preserve">需求分析。 </w:t>
      </w:r>
    </w:p>
    <w:p w:rsidR="009738A6" w:rsidRPr="005B21E4" w:rsidRDefault="009738A6" w:rsidP="0088353B">
      <w:pPr>
        <w:spacing w:line="360" w:lineRule="auto"/>
        <w:ind w:firstLine="525"/>
        <w:rPr>
          <w:rFonts w:ascii="宋体" w:hAnsi="宋体"/>
          <w:b/>
          <w:sz w:val="28"/>
          <w:szCs w:val="28"/>
        </w:rPr>
      </w:pPr>
      <w:r w:rsidRPr="005B21E4">
        <w:rPr>
          <w:rFonts w:ascii="宋体" w:hAnsi="宋体" w:hint="eastAsia"/>
          <w:b/>
          <w:sz w:val="28"/>
          <w:szCs w:val="28"/>
        </w:rPr>
        <w:t>第二阶段：系统</w:t>
      </w:r>
      <w:r w:rsidR="00741067" w:rsidRPr="005B21E4">
        <w:rPr>
          <w:rFonts w:ascii="宋体" w:hAnsi="宋体" w:hint="eastAsia"/>
          <w:b/>
          <w:sz w:val="28"/>
          <w:szCs w:val="28"/>
        </w:rPr>
        <w:t>设计及</w:t>
      </w:r>
      <w:r w:rsidRPr="005B21E4">
        <w:rPr>
          <w:rFonts w:ascii="宋体" w:hAnsi="宋体" w:hint="eastAsia"/>
          <w:b/>
          <w:sz w:val="28"/>
          <w:szCs w:val="28"/>
        </w:rPr>
        <w:t>主体</w:t>
      </w:r>
      <w:r w:rsidR="00741067" w:rsidRPr="005B21E4">
        <w:rPr>
          <w:rFonts w:ascii="宋体" w:hAnsi="宋体" w:hint="eastAsia"/>
          <w:b/>
          <w:sz w:val="28"/>
          <w:szCs w:val="28"/>
        </w:rPr>
        <w:t>功能研</w:t>
      </w:r>
      <w:r w:rsidRPr="005B21E4">
        <w:rPr>
          <w:rFonts w:ascii="宋体" w:hAnsi="宋体" w:hint="eastAsia"/>
          <w:b/>
          <w:sz w:val="28"/>
          <w:szCs w:val="28"/>
        </w:rPr>
        <w:t>发</w:t>
      </w:r>
    </w:p>
    <w:p w:rsidR="009738A6" w:rsidRPr="00337F22" w:rsidRDefault="00BF66EE" w:rsidP="0088353B">
      <w:pPr>
        <w:spacing w:line="360" w:lineRule="auto"/>
        <w:ind w:firstLine="525"/>
        <w:rPr>
          <w:rFonts w:ascii="宋体" w:hAnsi="宋体"/>
          <w:sz w:val="28"/>
          <w:szCs w:val="28"/>
        </w:rPr>
      </w:pPr>
      <w:r>
        <w:rPr>
          <w:rFonts w:ascii="宋体" w:hAnsi="宋体" w:hint="eastAsia"/>
          <w:sz w:val="28"/>
          <w:szCs w:val="28"/>
        </w:rPr>
        <w:t>完成</w:t>
      </w:r>
      <w:r w:rsidR="009738A6" w:rsidRPr="00337F22">
        <w:rPr>
          <w:rFonts w:ascii="宋体" w:hAnsi="宋体" w:hint="eastAsia"/>
          <w:sz w:val="28"/>
          <w:szCs w:val="28"/>
        </w:rPr>
        <w:t>时间： 201</w:t>
      </w:r>
      <w:r w:rsidR="00F270EB">
        <w:rPr>
          <w:rFonts w:ascii="宋体" w:hAnsi="宋体" w:hint="eastAsia"/>
          <w:sz w:val="28"/>
          <w:szCs w:val="28"/>
        </w:rPr>
        <w:t>3</w:t>
      </w:r>
      <w:r w:rsidR="009738A6" w:rsidRPr="00337F22">
        <w:rPr>
          <w:rFonts w:ascii="宋体" w:hAnsi="宋体" w:hint="eastAsia"/>
          <w:sz w:val="28"/>
          <w:szCs w:val="28"/>
        </w:rPr>
        <w:t>年</w:t>
      </w:r>
      <w:r w:rsidR="00F270EB">
        <w:rPr>
          <w:rFonts w:ascii="宋体" w:hAnsi="宋体" w:hint="eastAsia"/>
          <w:sz w:val="28"/>
          <w:szCs w:val="28"/>
        </w:rPr>
        <w:t>3</w:t>
      </w:r>
      <w:r w:rsidR="009738A6" w:rsidRPr="00337F22">
        <w:rPr>
          <w:rFonts w:ascii="宋体" w:hAnsi="宋体" w:hint="eastAsia"/>
          <w:sz w:val="28"/>
          <w:szCs w:val="28"/>
        </w:rPr>
        <w:t>月</w:t>
      </w:r>
      <w:r w:rsidR="00F270EB">
        <w:rPr>
          <w:rFonts w:ascii="宋体" w:hAnsi="宋体" w:hint="eastAsia"/>
          <w:sz w:val="28"/>
          <w:szCs w:val="28"/>
        </w:rPr>
        <w:t>16</w:t>
      </w:r>
      <w:r w:rsidR="009738A6" w:rsidRPr="00337F22">
        <w:rPr>
          <w:rFonts w:ascii="宋体" w:hAnsi="宋体" w:hint="eastAsia"/>
          <w:sz w:val="28"/>
          <w:szCs w:val="28"/>
        </w:rPr>
        <w:t>日前完成</w:t>
      </w:r>
    </w:p>
    <w:p w:rsidR="009738A6" w:rsidRPr="00337F22" w:rsidRDefault="003C5E70" w:rsidP="0088353B">
      <w:pPr>
        <w:spacing w:line="360" w:lineRule="auto"/>
        <w:ind w:firstLine="525"/>
        <w:rPr>
          <w:rFonts w:ascii="宋体" w:hAnsi="宋体"/>
          <w:sz w:val="28"/>
          <w:szCs w:val="28"/>
        </w:rPr>
      </w:pPr>
      <w:r>
        <w:rPr>
          <w:rFonts w:ascii="宋体" w:hAnsi="宋体" w:hint="eastAsia"/>
          <w:sz w:val="28"/>
          <w:szCs w:val="28"/>
        </w:rPr>
        <w:t>完成工作</w:t>
      </w:r>
      <w:r w:rsidR="009738A6" w:rsidRPr="00337F22">
        <w:rPr>
          <w:rFonts w:ascii="宋体" w:hAnsi="宋体" w:hint="eastAsia"/>
          <w:sz w:val="28"/>
          <w:szCs w:val="28"/>
        </w:rPr>
        <w:t>：完成系统的</w:t>
      </w:r>
      <w:r w:rsidR="005B21E4">
        <w:rPr>
          <w:rFonts w:ascii="宋体" w:hAnsi="宋体" w:hint="eastAsia"/>
          <w:sz w:val="28"/>
          <w:szCs w:val="28"/>
        </w:rPr>
        <w:t>总体设计、</w:t>
      </w:r>
      <w:r w:rsidR="009738A6" w:rsidRPr="00337F22">
        <w:rPr>
          <w:rFonts w:ascii="宋体" w:hAnsi="宋体" w:hint="eastAsia"/>
          <w:sz w:val="28"/>
          <w:szCs w:val="28"/>
        </w:rPr>
        <w:t>主体部分开发、内部测试，交付</w:t>
      </w:r>
      <w:r w:rsidR="00DE45AE">
        <w:rPr>
          <w:rFonts w:ascii="宋体" w:hAnsi="宋体" w:hint="eastAsia"/>
          <w:sz w:val="28"/>
          <w:szCs w:val="28"/>
        </w:rPr>
        <w:t>客户方</w:t>
      </w:r>
      <w:r w:rsidR="009738A6" w:rsidRPr="00337F22">
        <w:rPr>
          <w:rFonts w:ascii="宋体" w:hAnsi="宋体" w:hint="eastAsia"/>
          <w:sz w:val="28"/>
          <w:szCs w:val="28"/>
        </w:rPr>
        <w:t xml:space="preserve">并完成系统初验。 </w:t>
      </w:r>
    </w:p>
    <w:p w:rsidR="009738A6" w:rsidRPr="005B21E4" w:rsidRDefault="009738A6" w:rsidP="0088353B">
      <w:pPr>
        <w:spacing w:line="360" w:lineRule="auto"/>
        <w:ind w:firstLine="525"/>
        <w:rPr>
          <w:rFonts w:ascii="宋体" w:hAnsi="宋体"/>
          <w:b/>
          <w:sz w:val="28"/>
          <w:szCs w:val="28"/>
        </w:rPr>
      </w:pPr>
      <w:r w:rsidRPr="005B21E4">
        <w:rPr>
          <w:rFonts w:ascii="宋体" w:hAnsi="宋体" w:hint="eastAsia"/>
          <w:b/>
          <w:sz w:val="28"/>
          <w:szCs w:val="28"/>
        </w:rPr>
        <w:t>第三阶段：系统上线试运行、完善开发、进行培训验收</w:t>
      </w:r>
    </w:p>
    <w:p w:rsidR="009738A6" w:rsidRPr="00337F22" w:rsidRDefault="00BF66EE" w:rsidP="0088353B">
      <w:pPr>
        <w:spacing w:line="360" w:lineRule="auto"/>
        <w:ind w:firstLine="525"/>
        <w:rPr>
          <w:rFonts w:ascii="宋体" w:hAnsi="宋体"/>
          <w:sz w:val="28"/>
          <w:szCs w:val="28"/>
        </w:rPr>
      </w:pPr>
      <w:r>
        <w:rPr>
          <w:rFonts w:ascii="宋体" w:hAnsi="宋体" w:hint="eastAsia"/>
          <w:sz w:val="28"/>
          <w:szCs w:val="28"/>
        </w:rPr>
        <w:t>完成</w:t>
      </w:r>
      <w:r w:rsidR="009738A6" w:rsidRPr="00337F22">
        <w:rPr>
          <w:rFonts w:ascii="宋体" w:hAnsi="宋体" w:hint="eastAsia"/>
          <w:sz w:val="28"/>
          <w:szCs w:val="28"/>
        </w:rPr>
        <w:t>时间：2013年</w:t>
      </w:r>
      <w:r w:rsidR="00F270EB">
        <w:rPr>
          <w:rFonts w:ascii="宋体" w:hAnsi="宋体" w:hint="eastAsia"/>
          <w:sz w:val="28"/>
          <w:szCs w:val="28"/>
        </w:rPr>
        <w:t>3</w:t>
      </w:r>
      <w:r w:rsidR="009738A6" w:rsidRPr="00337F22">
        <w:rPr>
          <w:rFonts w:ascii="宋体" w:hAnsi="宋体" w:hint="eastAsia"/>
          <w:sz w:val="28"/>
          <w:szCs w:val="28"/>
        </w:rPr>
        <w:t>月1</w:t>
      </w:r>
      <w:r w:rsidR="00F270EB">
        <w:rPr>
          <w:rFonts w:ascii="宋体" w:hAnsi="宋体" w:hint="eastAsia"/>
          <w:sz w:val="28"/>
          <w:szCs w:val="28"/>
        </w:rPr>
        <w:t>8</w:t>
      </w:r>
      <w:r w:rsidR="009738A6" w:rsidRPr="00337F22">
        <w:rPr>
          <w:rFonts w:ascii="宋体" w:hAnsi="宋体" w:hint="eastAsia"/>
          <w:sz w:val="28"/>
          <w:szCs w:val="28"/>
        </w:rPr>
        <w:t xml:space="preserve">日前 </w:t>
      </w:r>
    </w:p>
    <w:p w:rsidR="009738A6" w:rsidRPr="00337F22" w:rsidRDefault="003C5E70" w:rsidP="0088353B">
      <w:pPr>
        <w:spacing w:line="360" w:lineRule="auto"/>
        <w:ind w:firstLine="525"/>
        <w:rPr>
          <w:rFonts w:ascii="宋体" w:hAnsi="宋体"/>
          <w:sz w:val="28"/>
          <w:szCs w:val="28"/>
        </w:rPr>
      </w:pPr>
      <w:r>
        <w:rPr>
          <w:rFonts w:ascii="宋体" w:hAnsi="宋体" w:hint="eastAsia"/>
          <w:sz w:val="28"/>
          <w:szCs w:val="28"/>
        </w:rPr>
        <w:t>完成工作</w:t>
      </w:r>
      <w:r w:rsidR="009738A6" w:rsidRPr="00337F22">
        <w:rPr>
          <w:rFonts w:ascii="宋体" w:hAnsi="宋体" w:hint="eastAsia"/>
          <w:sz w:val="28"/>
          <w:szCs w:val="28"/>
        </w:rPr>
        <w:t>：用户</w:t>
      </w:r>
      <w:bookmarkStart w:id="0" w:name="_GoBack"/>
      <w:bookmarkEnd w:id="0"/>
      <w:r w:rsidR="009738A6" w:rsidRPr="00337F22">
        <w:rPr>
          <w:rFonts w:ascii="宋体" w:hAnsi="宋体" w:hint="eastAsia"/>
          <w:sz w:val="28"/>
          <w:szCs w:val="28"/>
        </w:rPr>
        <w:t>培训、</w:t>
      </w:r>
      <w:r>
        <w:rPr>
          <w:rFonts w:ascii="宋体" w:hAnsi="宋体" w:hint="eastAsia"/>
          <w:sz w:val="28"/>
          <w:szCs w:val="28"/>
        </w:rPr>
        <w:t>项目</w:t>
      </w:r>
      <w:r w:rsidR="009738A6" w:rsidRPr="00337F22">
        <w:rPr>
          <w:rFonts w:ascii="宋体" w:hAnsi="宋体" w:hint="eastAsia"/>
          <w:sz w:val="28"/>
          <w:szCs w:val="28"/>
        </w:rPr>
        <w:t>验收。</w:t>
      </w:r>
    </w:p>
    <w:p w:rsidR="007C6E22" w:rsidRDefault="007C6E22">
      <w:pPr>
        <w:widowControl/>
        <w:jc w:val="left"/>
        <w:rPr>
          <w:szCs w:val="21"/>
        </w:rPr>
      </w:pPr>
      <w:r>
        <w:rPr>
          <w:szCs w:val="21"/>
        </w:rPr>
        <w:br w:type="page"/>
      </w:r>
    </w:p>
    <w:p w:rsidR="00AD7977" w:rsidRDefault="00AD7977" w:rsidP="00394969">
      <w:pPr>
        <w:spacing w:afterLines="50" w:after="156"/>
        <w:ind w:firstLineChars="171" w:firstLine="359"/>
        <w:jc w:val="left"/>
        <w:rPr>
          <w:szCs w:val="21"/>
        </w:rPr>
      </w:pPr>
    </w:p>
    <w:p w:rsidR="00BD77B7" w:rsidRPr="00BD77B7" w:rsidRDefault="00BD77B7" w:rsidP="00BD77B7">
      <w:pPr>
        <w:pStyle w:val="2"/>
        <w:numPr>
          <w:ilvl w:val="0"/>
          <w:numId w:val="0"/>
        </w:numPr>
        <w:rPr>
          <w:szCs w:val="21"/>
        </w:rPr>
      </w:pPr>
      <w:r>
        <w:rPr>
          <w:rFonts w:hint="eastAsia"/>
          <w:szCs w:val="21"/>
        </w:rPr>
        <w:t>三、</w:t>
      </w:r>
      <w:r w:rsidRPr="00BD77B7">
        <w:rPr>
          <w:rFonts w:hint="eastAsia"/>
          <w:szCs w:val="21"/>
        </w:rPr>
        <w:t>项目</w:t>
      </w:r>
      <w:r w:rsidR="005D569A">
        <w:rPr>
          <w:rFonts w:hint="eastAsia"/>
          <w:szCs w:val="21"/>
        </w:rPr>
        <w:t>沟通</w:t>
      </w:r>
      <w:r w:rsidRPr="00BD77B7">
        <w:rPr>
          <w:rFonts w:hint="eastAsia"/>
          <w:szCs w:val="21"/>
        </w:rPr>
        <w:t>管理</w:t>
      </w:r>
    </w:p>
    <w:p w:rsidR="005D569A" w:rsidRPr="00337F22" w:rsidRDefault="005D569A" w:rsidP="005D569A">
      <w:pPr>
        <w:spacing w:line="360" w:lineRule="auto"/>
        <w:ind w:firstLine="525"/>
        <w:rPr>
          <w:rFonts w:ascii="宋体" w:hAnsi="宋体"/>
          <w:sz w:val="28"/>
          <w:szCs w:val="28"/>
        </w:rPr>
      </w:pPr>
      <w:r w:rsidRPr="00337F22">
        <w:rPr>
          <w:rFonts w:ascii="宋体" w:hAnsi="宋体" w:hint="eastAsia"/>
          <w:sz w:val="28"/>
          <w:szCs w:val="28"/>
        </w:rPr>
        <w:t>项目管理执行项目经理负责制，各方干系人沟通要采用邮件或纸质文档形式，以电话方式为辅助，确保每次沟通有迹可循，涉及到的文档如下：项目周报、项目月度报告、项目里程碑报告、会议纪要等。</w:t>
      </w:r>
    </w:p>
    <w:p w:rsidR="00BD77B7" w:rsidRPr="00337F22" w:rsidRDefault="00BD77B7" w:rsidP="009738A6">
      <w:pPr>
        <w:pStyle w:val="3"/>
        <w:rPr>
          <w:rFonts w:asciiTheme="minorEastAsia" w:eastAsiaTheme="minorEastAsia" w:hAnsiTheme="minorEastAsia"/>
          <w:b w:val="0"/>
          <w:sz w:val="28"/>
          <w:szCs w:val="28"/>
        </w:rPr>
      </w:pPr>
      <w:r w:rsidRPr="00337F22">
        <w:rPr>
          <w:rFonts w:asciiTheme="minorEastAsia" w:eastAsiaTheme="minorEastAsia" w:hAnsiTheme="minorEastAsia" w:hint="eastAsia"/>
          <w:b w:val="0"/>
          <w:sz w:val="28"/>
          <w:szCs w:val="28"/>
        </w:rPr>
        <w:t>周报：项目经理每周五下午5：30以前给</w:t>
      </w:r>
      <w:r w:rsidR="00DE45AE">
        <w:rPr>
          <w:rFonts w:asciiTheme="minorEastAsia" w:eastAsiaTheme="minorEastAsia" w:hAnsiTheme="minorEastAsia" w:hint="eastAsia"/>
          <w:b w:val="0"/>
          <w:sz w:val="28"/>
          <w:szCs w:val="28"/>
        </w:rPr>
        <w:t>客户</w:t>
      </w:r>
      <w:proofErr w:type="gramStart"/>
      <w:r w:rsidR="00DE45AE">
        <w:rPr>
          <w:rFonts w:asciiTheme="minorEastAsia" w:eastAsiaTheme="minorEastAsia" w:hAnsiTheme="minorEastAsia" w:hint="eastAsia"/>
          <w:b w:val="0"/>
          <w:sz w:val="28"/>
          <w:szCs w:val="28"/>
        </w:rPr>
        <w:t>方</w:t>
      </w:r>
      <w:r w:rsidRPr="00337F22">
        <w:rPr>
          <w:rFonts w:asciiTheme="minorEastAsia" w:eastAsiaTheme="minorEastAsia" w:hAnsiTheme="minorEastAsia" w:hint="eastAsia"/>
          <w:b w:val="0"/>
          <w:sz w:val="28"/>
          <w:szCs w:val="28"/>
        </w:rPr>
        <w:t>项目</w:t>
      </w:r>
      <w:proofErr w:type="gramEnd"/>
      <w:r w:rsidR="00550567" w:rsidRPr="00337F22">
        <w:rPr>
          <w:rFonts w:asciiTheme="minorEastAsia" w:eastAsiaTheme="minorEastAsia" w:hAnsiTheme="minorEastAsia" w:hint="eastAsia"/>
          <w:b w:val="0"/>
          <w:sz w:val="28"/>
          <w:szCs w:val="28"/>
        </w:rPr>
        <w:t>负责人</w:t>
      </w:r>
      <w:r w:rsidRPr="00337F22">
        <w:rPr>
          <w:rFonts w:asciiTheme="minorEastAsia" w:eastAsiaTheme="minorEastAsia" w:hAnsiTheme="minorEastAsia" w:hint="eastAsia"/>
          <w:b w:val="0"/>
          <w:sz w:val="28"/>
          <w:szCs w:val="28"/>
        </w:rPr>
        <w:t>发送项目周报，并抄送该项目各方干系人。</w:t>
      </w:r>
    </w:p>
    <w:p w:rsidR="00BD77B7" w:rsidRPr="00337F22" w:rsidRDefault="00BD77B7" w:rsidP="009738A6">
      <w:pPr>
        <w:pStyle w:val="3"/>
        <w:rPr>
          <w:rFonts w:asciiTheme="minorEastAsia" w:eastAsiaTheme="minorEastAsia" w:hAnsiTheme="minorEastAsia"/>
          <w:b w:val="0"/>
          <w:sz w:val="28"/>
          <w:szCs w:val="28"/>
        </w:rPr>
      </w:pPr>
      <w:r w:rsidRPr="00337F22">
        <w:rPr>
          <w:rFonts w:asciiTheme="minorEastAsia" w:eastAsiaTheme="minorEastAsia" w:hAnsiTheme="minorEastAsia" w:hint="eastAsia"/>
          <w:b w:val="0"/>
          <w:sz w:val="28"/>
          <w:szCs w:val="28"/>
        </w:rPr>
        <w:t>里程碑汇报：项目经理阶段性向</w:t>
      </w:r>
      <w:r w:rsidR="00DE45AE">
        <w:rPr>
          <w:rFonts w:asciiTheme="minorEastAsia" w:eastAsiaTheme="minorEastAsia" w:hAnsiTheme="minorEastAsia" w:hint="eastAsia"/>
          <w:b w:val="0"/>
          <w:sz w:val="28"/>
          <w:szCs w:val="28"/>
        </w:rPr>
        <w:t>客户</w:t>
      </w:r>
      <w:proofErr w:type="gramStart"/>
      <w:r w:rsidR="00DE45AE">
        <w:rPr>
          <w:rFonts w:asciiTheme="minorEastAsia" w:eastAsiaTheme="minorEastAsia" w:hAnsiTheme="minorEastAsia" w:hint="eastAsia"/>
          <w:b w:val="0"/>
          <w:sz w:val="28"/>
          <w:szCs w:val="28"/>
        </w:rPr>
        <w:t>方</w:t>
      </w:r>
      <w:r w:rsidR="0012757F">
        <w:rPr>
          <w:rFonts w:asciiTheme="minorEastAsia" w:eastAsiaTheme="minorEastAsia" w:hAnsiTheme="minorEastAsia" w:hint="eastAsia"/>
          <w:b w:val="0"/>
          <w:sz w:val="28"/>
          <w:szCs w:val="28"/>
        </w:rPr>
        <w:t>项目</w:t>
      </w:r>
      <w:proofErr w:type="gramEnd"/>
      <w:r w:rsidR="00550567" w:rsidRPr="00337F22">
        <w:rPr>
          <w:rFonts w:asciiTheme="minorEastAsia" w:eastAsiaTheme="minorEastAsia" w:hAnsiTheme="minorEastAsia" w:hint="eastAsia"/>
          <w:b w:val="0"/>
          <w:sz w:val="28"/>
          <w:szCs w:val="28"/>
        </w:rPr>
        <w:t>负责人</w:t>
      </w:r>
      <w:r w:rsidRPr="00337F22">
        <w:rPr>
          <w:rFonts w:asciiTheme="minorEastAsia" w:eastAsiaTheme="minorEastAsia" w:hAnsiTheme="minorEastAsia" w:hint="eastAsia"/>
          <w:b w:val="0"/>
          <w:sz w:val="28"/>
          <w:szCs w:val="28"/>
        </w:rPr>
        <w:t>提交里程碑文</w:t>
      </w:r>
      <w:r w:rsidR="00550567" w:rsidRPr="00337F22">
        <w:rPr>
          <w:rFonts w:asciiTheme="minorEastAsia" w:eastAsiaTheme="minorEastAsia" w:hAnsiTheme="minorEastAsia" w:hint="eastAsia"/>
          <w:b w:val="0"/>
          <w:sz w:val="28"/>
          <w:szCs w:val="28"/>
        </w:rPr>
        <w:t>档，必要时，到</w:t>
      </w:r>
      <w:r w:rsidRPr="00337F22">
        <w:rPr>
          <w:rFonts w:asciiTheme="minorEastAsia" w:eastAsiaTheme="minorEastAsia" w:hAnsiTheme="minorEastAsia" w:hint="eastAsia"/>
          <w:b w:val="0"/>
          <w:sz w:val="28"/>
          <w:szCs w:val="28"/>
        </w:rPr>
        <w:t>用户现场汇报里程碑成果，并</w:t>
      </w:r>
      <w:r w:rsidR="00550567" w:rsidRPr="00337F22">
        <w:rPr>
          <w:rFonts w:asciiTheme="minorEastAsia" w:eastAsiaTheme="minorEastAsia" w:hAnsiTheme="minorEastAsia" w:hint="eastAsia"/>
          <w:b w:val="0"/>
          <w:sz w:val="28"/>
          <w:szCs w:val="28"/>
        </w:rPr>
        <w:t>根据</w:t>
      </w:r>
      <w:r w:rsidR="00DE45AE">
        <w:rPr>
          <w:rFonts w:asciiTheme="minorEastAsia" w:eastAsiaTheme="minorEastAsia" w:hAnsiTheme="minorEastAsia" w:hint="eastAsia"/>
          <w:b w:val="0"/>
          <w:sz w:val="28"/>
          <w:szCs w:val="28"/>
        </w:rPr>
        <w:t>客户方</w:t>
      </w:r>
      <w:r w:rsidRPr="00337F22">
        <w:rPr>
          <w:rFonts w:asciiTheme="minorEastAsia" w:eastAsiaTheme="minorEastAsia" w:hAnsiTheme="minorEastAsia" w:hint="eastAsia"/>
          <w:b w:val="0"/>
          <w:sz w:val="28"/>
          <w:szCs w:val="28"/>
        </w:rPr>
        <w:t>反馈意见，对项目偏差进行调整。</w:t>
      </w:r>
    </w:p>
    <w:p w:rsidR="00BD77B7" w:rsidRPr="00551597" w:rsidRDefault="00DE45AE" w:rsidP="0088353B">
      <w:pPr>
        <w:pStyle w:val="3"/>
        <w:rPr>
          <w:rFonts w:asciiTheme="minorEastAsia" w:eastAsiaTheme="minorEastAsia" w:hAnsiTheme="minorEastAsia"/>
          <w:b w:val="0"/>
          <w:sz w:val="28"/>
          <w:szCs w:val="28"/>
        </w:rPr>
      </w:pPr>
      <w:r>
        <w:rPr>
          <w:rFonts w:asciiTheme="minorEastAsia" w:eastAsiaTheme="minorEastAsia" w:hAnsiTheme="minorEastAsia" w:hint="eastAsia"/>
          <w:b w:val="0"/>
          <w:sz w:val="28"/>
          <w:szCs w:val="28"/>
        </w:rPr>
        <w:t>客户方</w:t>
      </w:r>
      <w:r w:rsidR="00BD77B7" w:rsidRPr="00551597">
        <w:rPr>
          <w:rFonts w:asciiTheme="minorEastAsia" w:eastAsiaTheme="minorEastAsia" w:hAnsiTheme="minorEastAsia" w:hint="eastAsia"/>
          <w:b w:val="0"/>
          <w:sz w:val="28"/>
          <w:szCs w:val="28"/>
        </w:rPr>
        <w:t>参与：在项目实施过程中，每个阶段与</w:t>
      </w:r>
      <w:r>
        <w:rPr>
          <w:rFonts w:asciiTheme="minorEastAsia" w:eastAsiaTheme="minorEastAsia" w:hAnsiTheme="minorEastAsia" w:hint="eastAsia"/>
          <w:b w:val="0"/>
          <w:sz w:val="28"/>
          <w:szCs w:val="28"/>
        </w:rPr>
        <w:t>客户方</w:t>
      </w:r>
      <w:r w:rsidR="00BD77B7" w:rsidRPr="00551597">
        <w:rPr>
          <w:rFonts w:asciiTheme="minorEastAsia" w:eastAsiaTheme="minorEastAsia" w:hAnsiTheme="minorEastAsia" w:hint="eastAsia"/>
          <w:b w:val="0"/>
          <w:sz w:val="28"/>
          <w:szCs w:val="28"/>
        </w:rPr>
        <w:t>进行充分沟通和交流，在碰到任何问题与用户一起共同解决。在软件系统开发过程中每完成一部分功能与用户进行充分交流沟通和演示，确保每个过程提供给用户的成果能达到用户预期的目标。</w:t>
      </w:r>
    </w:p>
    <w:p w:rsidR="00E33E7B" w:rsidRPr="003A6F8D" w:rsidRDefault="004532FD" w:rsidP="003A6F8D">
      <w:pPr>
        <w:widowControl/>
        <w:jc w:val="left"/>
      </w:pPr>
      <w:r>
        <w:br w:type="page"/>
      </w:r>
    </w:p>
    <w:p w:rsidR="002C5996" w:rsidRPr="00E33E7B" w:rsidRDefault="003A6F8D" w:rsidP="00E33E7B">
      <w:pPr>
        <w:pStyle w:val="2"/>
        <w:numPr>
          <w:ilvl w:val="0"/>
          <w:numId w:val="0"/>
        </w:numPr>
        <w:ind w:left="576" w:hanging="576"/>
        <w:rPr>
          <w:szCs w:val="21"/>
        </w:rPr>
      </w:pPr>
      <w:bookmarkStart w:id="1" w:name="_Toc334802868"/>
      <w:r>
        <w:rPr>
          <w:rFonts w:hint="eastAsia"/>
          <w:szCs w:val="21"/>
        </w:rPr>
        <w:lastRenderedPageBreak/>
        <w:t>四</w:t>
      </w:r>
      <w:r w:rsidR="00E33E7B">
        <w:rPr>
          <w:rFonts w:hint="eastAsia"/>
          <w:szCs w:val="21"/>
        </w:rPr>
        <w:t>、</w:t>
      </w:r>
      <w:r w:rsidR="002C5996" w:rsidRPr="00E33E7B">
        <w:rPr>
          <w:rFonts w:hint="eastAsia"/>
          <w:szCs w:val="21"/>
        </w:rPr>
        <w:t>风险管理</w:t>
      </w:r>
      <w:bookmarkEnd w:id="1"/>
    </w:p>
    <w:p w:rsidR="002C5996" w:rsidRDefault="002C5996" w:rsidP="002C5996">
      <w:pPr>
        <w:spacing w:line="360" w:lineRule="auto"/>
        <w:ind w:firstLine="425"/>
        <w:rPr>
          <w:rFonts w:asciiTheme="minorEastAsia" w:eastAsiaTheme="minorEastAsia" w:hAnsiTheme="minorEastAsia"/>
          <w:sz w:val="28"/>
          <w:szCs w:val="28"/>
        </w:rPr>
      </w:pPr>
      <w:r w:rsidRPr="007C6E22">
        <w:rPr>
          <w:rFonts w:asciiTheme="minorEastAsia" w:eastAsiaTheme="minorEastAsia" w:hAnsiTheme="minorEastAsia" w:hint="eastAsia"/>
          <w:sz w:val="28"/>
          <w:szCs w:val="28"/>
        </w:rPr>
        <w:t>在项目开发的各个阶段，有不同的风险，风险管理过程分为发现风险、评估风险、应对风险这三个环节。通过项目周报将风险提出，由各方干系人评估风险和讨论风险的应对办法记录在周报中；之后各方共同实施风险的应对办法。</w:t>
      </w:r>
    </w:p>
    <w:p w:rsidR="007C6E22" w:rsidRPr="00D24FA3" w:rsidRDefault="007C6E22" w:rsidP="002C5996">
      <w:pPr>
        <w:spacing w:line="360" w:lineRule="auto"/>
        <w:ind w:firstLine="425"/>
        <w:rPr>
          <w:rFonts w:asciiTheme="minorEastAsia" w:eastAsiaTheme="minorEastAsia" w:hAnsiTheme="minorEastAsia"/>
          <w:sz w:val="28"/>
          <w:szCs w:val="28"/>
        </w:rPr>
      </w:pPr>
    </w:p>
    <w:p w:rsidR="002C5996" w:rsidRDefault="002C5996" w:rsidP="002C5996">
      <w:pPr>
        <w:rPr>
          <w:rFonts w:asciiTheme="minorEastAsia" w:eastAsiaTheme="minorEastAsia" w:hAnsiTheme="minorEastAsia"/>
          <w:sz w:val="28"/>
          <w:szCs w:val="28"/>
        </w:rPr>
      </w:pPr>
      <w:r w:rsidRPr="007C6E22">
        <w:rPr>
          <w:rFonts w:asciiTheme="minorEastAsia" w:eastAsiaTheme="minorEastAsia" w:hAnsiTheme="minorEastAsia" w:hint="eastAsia"/>
          <w:sz w:val="28"/>
          <w:szCs w:val="28"/>
        </w:rPr>
        <w:t>以下为可能产生的风险及应对措施：</w:t>
      </w:r>
    </w:p>
    <w:p w:rsidR="007C6E22" w:rsidRPr="007C6E22" w:rsidRDefault="007C6E22" w:rsidP="002C5996">
      <w:pPr>
        <w:rPr>
          <w:rFonts w:asciiTheme="minorEastAsia" w:eastAsiaTheme="minorEastAsia" w:hAnsiTheme="minorEastAsi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269"/>
        <w:gridCol w:w="2776"/>
        <w:gridCol w:w="2802"/>
      </w:tblGrid>
      <w:tr w:rsidR="002C5996" w:rsidRPr="00FD6104" w:rsidTr="000B0A7B">
        <w:trPr>
          <w:tblHeader/>
        </w:trPr>
        <w:tc>
          <w:tcPr>
            <w:tcW w:w="396" w:type="pct"/>
            <w:vAlign w:val="center"/>
          </w:tcPr>
          <w:p w:rsidR="002C5996" w:rsidRPr="006B4FB6" w:rsidRDefault="002C5996" w:rsidP="007D4158">
            <w:pPr>
              <w:spacing w:before="120" w:after="120" w:line="360" w:lineRule="auto"/>
              <w:jc w:val="center"/>
              <w:rPr>
                <w:rFonts w:ascii="宋体" w:hAnsi="宋体"/>
                <w:b/>
                <w:sz w:val="28"/>
                <w:szCs w:val="28"/>
              </w:rPr>
            </w:pPr>
            <w:r w:rsidRPr="006B4FB6">
              <w:rPr>
                <w:rFonts w:ascii="宋体" w:hAnsi="宋体" w:hint="eastAsia"/>
                <w:b/>
                <w:sz w:val="28"/>
                <w:szCs w:val="28"/>
              </w:rPr>
              <w:t>序号</w:t>
            </w:r>
          </w:p>
        </w:tc>
        <w:tc>
          <w:tcPr>
            <w:tcW w:w="1331" w:type="pct"/>
            <w:vAlign w:val="center"/>
          </w:tcPr>
          <w:p w:rsidR="002C5996" w:rsidRPr="006B4FB6" w:rsidRDefault="002C5996" w:rsidP="007D4158">
            <w:pPr>
              <w:spacing w:before="120" w:after="120" w:line="360" w:lineRule="auto"/>
              <w:jc w:val="center"/>
              <w:rPr>
                <w:rFonts w:ascii="宋体" w:hAnsi="宋体"/>
                <w:b/>
                <w:sz w:val="28"/>
                <w:szCs w:val="28"/>
              </w:rPr>
            </w:pPr>
            <w:r w:rsidRPr="006B4FB6">
              <w:rPr>
                <w:rFonts w:ascii="宋体" w:hAnsi="宋体" w:hint="eastAsia"/>
                <w:b/>
                <w:sz w:val="28"/>
                <w:szCs w:val="28"/>
              </w:rPr>
              <w:t>存在的风险</w:t>
            </w:r>
          </w:p>
        </w:tc>
        <w:tc>
          <w:tcPr>
            <w:tcW w:w="1629" w:type="pct"/>
            <w:vAlign w:val="center"/>
          </w:tcPr>
          <w:p w:rsidR="002C5996" w:rsidRPr="006B4FB6" w:rsidRDefault="002C5996" w:rsidP="007D4158">
            <w:pPr>
              <w:spacing w:before="120" w:after="120" w:line="360" w:lineRule="auto"/>
              <w:jc w:val="center"/>
              <w:rPr>
                <w:rFonts w:ascii="宋体" w:hAnsi="宋体"/>
                <w:b/>
                <w:sz w:val="28"/>
                <w:szCs w:val="28"/>
              </w:rPr>
            </w:pPr>
            <w:r w:rsidRPr="006B4FB6">
              <w:rPr>
                <w:rFonts w:ascii="宋体" w:hAnsi="宋体" w:hint="eastAsia"/>
                <w:b/>
                <w:sz w:val="28"/>
                <w:szCs w:val="28"/>
              </w:rPr>
              <w:t>可能导致的问题</w:t>
            </w:r>
          </w:p>
        </w:tc>
        <w:tc>
          <w:tcPr>
            <w:tcW w:w="1644" w:type="pct"/>
            <w:vAlign w:val="center"/>
          </w:tcPr>
          <w:p w:rsidR="002C5996" w:rsidRPr="006B4FB6" w:rsidRDefault="002C5996" w:rsidP="007D4158">
            <w:pPr>
              <w:spacing w:before="120" w:after="120" w:line="360" w:lineRule="auto"/>
              <w:jc w:val="center"/>
              <w:rPr>
                <w:rFonts w:ascii="宋体" w:hAnsi="宋体"/>
                <w:b/>
                <w:sz w:val="28"/>
                <w:szCs w:val="28"/>
              </w:rPr>
            </w:pPr>
            <w:r w:rsidRPr="006B4FB6">
              <w:rPr>
                <w:rFonts w:ascii="宋体" w:hAnsi="宋体" w:hint="eastAsia"/>
                <w:b/>
                <w:sz w:val="28"/>
                <w:szCs w:val="28"/>
              </w:rPr>
              <w:t>风险应对措施计划</w:t>
            </w:r>
          </w:p>
        </w:tc>
      </w:tr>
      <w:tr w:rsidR="00F82406" w:rsidRPr="00FD6104" w:rsidTr="00D24FA3">
        <w:trPr>
          <w:tblHeader/>
        </w:trPr>
        <w:tc>
          <w:tcPr>
            <w:tcW w:w="396" w:type="pct"/>
            <w:vAlign w:val="center"/>
          </w:tcPr>
          <w:p w:rsidR="00F82406" w:rsidRPr="006B4FB6" w:rsidRDefault="00F82406" w:rsidP="007D4158">
            <w:pPr>
              <w:spacing w:before="120" w:after="120" w:line="360" w:lineRule="auto"/>
              <w:jc w:val="center"/>
              <w:rPr>
                <w:rFonts w:ascii="宋体" w:hAnsi="宋体"/>
                <w:b/>
                <w:sz w:val="28"/>
                <w:szCs w:val="28"/>
              </w:rPr>
            </w:pPr>
            <w:r w:rsidRPr="006B4FB6">
              <w:rPr>
                <w:rFonts w:ascii="宋体" w:hAnsi="宋体" w:hint="eastAsia"/>
                <w:b/>
                <w:sz w:val="28"/>
                <w:szCs w:val="28"/>
              </w:rPr>
              <w:t>1</w:t>
            </w:r>
          </w:p>
        </w:tc>
        <w:tc>
          <w:tcPr>
            <w:tcW w:w="1331" w:type="pct"/>
            <w:vAlign w:val="center"/>
          </w:tcPr>
          <w:p w:rsidR="00F82406" w:rsidRPr="006B4FB6" w:rsidRDefault="00DE45AE" w:rsidP="003F0268">
            <w:pPr>
              <w:spacing w:before="120" w:after="120" w:line="360" w:lineRule="auto"/>
              <w:jc w:val="left"/>
              <w:rPr>
                <w:rFonts w:ascii="宋体" w:hAnsi="宋体"/>
                <w:b/>
                <w:sz w:val="28"/>
                <w:szCs w:val="28"/>
              </w:rPr>
            </w:pPr>
            <w:r>
              <w:rPr>
                <w:rFonts w:ascii="宋体" w:hAnsi="宋体" w:hint="eastAsia"/>
                <w:sz w:val="28"/>
                <w:szCs w:val="28"/>
              </w:rPr>
              <w:t>客户方</w:t>
            </w:r>
            <w:r w:rsidR="003F0268" w:rsidRPr="006B4FB6">
              <w:rPr>
                <w:rFonts w:ascii="宋体" w:hAnsi="宋体" w:hint="eastAsia"/>
                <w:sz w:val="28"/>
                <w:szCs w:val="28"/>
              </w:rPr>
              <w:t>针对该项目接口人较多，</w:t>
            </w:r>
            <w:r w:rsidR="0005751D" w:rsidRPr="006B4FB6">
              <w:rPr>
                <w:rFonts w:ascii="宋体" w:hAnsi="宋体" w:hint="eastAsia"/>
                <w:sz w:val="28"/>
                <w:szCs w:val="28"/>
              </w:rPr>
              <w:t>而且</w:t>
            </w:r>
            <w:r w:rsidR="003F0268" w:rsidRPr="006B4FB6">
              <w:rPr>
                <w:rFonts w:ascii="宋体" w:hAnsi="宋体" w:hint="eastAsia"/>
                <w:sz w:val="28"/>
                <w:szCs w:val="28"/>
              </w:rPr>
              <w:t>大家的意见不一致</w:t>
            </w:r>
          </w:p>
        </w:tc>
        <w:tc>
          <w:tcPr>
            <w:tcW w:w="1629" w:type="pct"/>
            <w:vAlign w:val="center"/>
          </w:tcPr>
          <w:p w:rsidR="00F82406" w:rsidRDefault="003F0268" w:rsidP="0005751D">
            <w:pPr>
              <w:numPr>
                <w:ilvl w:val="0"/>
                <w:numId w:val="7"/>
              </w:numPr>
              <w:spacing w:before="120" w:after="120"/>
              <w:ind w:left="0" w:firstLine="0"/>
              <w:rPr>
                <w:rFonts w:ascii="宋体" w:hAnsi="宋体"/>
                <w:sz w:val="28"/>
                <w:szCs w:val="28"/>
              </w:rPr>
            </w:pPr>
            <w:r w:rsidRPr="006B4FB6">
              <w:rPr>
                <w:rFonts w:ascii="宋体" w:hAnsi="宋体" w:hint="eastAsia"/>
                <w:sz w:val="28"/>
                <w:szCs w:val="28"/>
              </w:rPr>
              <w:t>需求分析报告</w:t>
            </w:r>
            <w:r w:rsidR="000940E4">
              <w:rPr>
                <w:rFonts w:ascii="宋体" w:hAnsi="宋体" w:hint="eastAsia"/>
                <w:sz w:val="28"/>
                <w:szCs w:val="28"/>
              </w:rPr>
              <w:t>难以</w:t>
            </w:r>
            <w:r w:rsidR="00D24FA3">
              <w:rPr>
                <w:rFonts w:ascii="宋体" w:hAnsi="宋体" w:hint="eastAsia"/>
                <w:sz w:val="28"/>
                <w:szCs w:val="28"/>
              </w:rPr>
              <w:t>确认</w:t>
            </w:r>
          </w:p>
          <w:p w:rsidR="00D24FA3" w:rsidRPr="006B4FB6" w:rsidRDefault="00D24FA3" w:rsidP="0005751D">
            <w:pPr>
              <w:numPr>
                <w:ilvl w:val="0"/>
                <w:numId w:val="7"/>
              </w:numPr>
              <w:spacing w:before="120" w:after="120"/>
              <w:ind w:left="0" w:firstLine="0"/>
              <w:rPr>
                <w:rFonts w:ascii="宋体" w:hAnsi="宋体"/>
                <w:sz w:val="28"/>
                <w:szCs w:val="28"/>
              </w:rPr>
            </w:pPr>
            <w:r>
              <w:rPr>
                <w:rFonts w:ascii="宋体" w:hAnsi="宋体" w:hint="eastAsia"/>
                <w:sz w:val="28"/>
                <w:szCs w:val="28"/>
              </w:rPr>
              <w:t>不利于项目管理，影响项目协调的效率，对项目的进度造成延误</w:t>
            </w:r>
          </w:p>
        </w:tc>
        <w:tc>
          <w:tcPr>
            <w:tcW w:w="1644" w:type="pct"/>
            <w:vAlign w:val="center"/>
          </w:tcPr>
          <w:p w:rsidR="00F82406" w:rsidRPr="006B4FB6" w:rsidRDefault="00DE45AE" w:rsidP="00505C5D">
            <w:pPr>
              <w:numPr>
                <w:ilvl w:val="0"/>
                <w:numId w:val="7"/>
              </w:numPr>
              <w:spacing w:before="120" w:after="120"/>
              <w:ind w:left="0" w:firstLine="0"/>
              <w:rPr>
                <w:rFonts w:ascii="宋体" w:hAnsi="宋体"/>
                <w:sz w:val="28"/>
                <w:szCs w:val="28"/>
              </w:rPr>
            </w:pPr>
            <w:r>
              <w:rPr>
                <w:rFonts w:ascii="宋体" w:hAnsi="宋体" w:hint="eastAsia"/>
                <w:sz w:val="28"/>
                <w:szCs w:val="28"/>
              </w:rPr>
              <w:t>客户方</w:t>
            </w:r>
            <w:r w:rsidR="00F82406" w:rsidRPr="006B4FB6">
              <w:rPr>
                <w:rFonts w:ascii="宋体" w:hAnsi="宋体" w:hint="eastAsia"/>
                <w:sz w:val="28"/>
                <w:szCs w:val="28"/>
              </w:rPr>
              <w:t>需确定唯一项目负责人</w:t>
            </w:r>
            <w:r w:rsidR="003F0268" w:rsidRPr="006B4FB6">
              <w:rPr>
                <w:rFonts w:ascii="宋体" w:hAnsi="宋体" w:hint="eastAsia"/>
                <w:sz w:val="28"/>
                <w:szCs w:val="28"/>
              </w:rPr>
              <w:t>，统一协调</w:t>
            </w:r>
            <w:r>
              <w:rPr>
                <w:rFonts w:ascii="宋体" w:hAnsi="宋体" w:hint="eastAsia"/>
                <w:sz w:val="28"/>
                <w:szCs w:val="28"/>
              </w:rPr>
              <w:t>客户</w:t>
            </w:r>
            <w:proofErr w:type="gramStart"/>
            <w:r>
              <w:rPr>
                <w:rFonts w:ascii="宋体" w:hAnsi="宋体" w:hint="eastAsia"/>
                <w:sz w:val="28"/>
                <w:szCs w:val="28"/>
              </w:rPr>
              <w:t>方</w:t>
            </w:r>
            <w:r w:rsidR="003F0268" w:rsidRPr="006B4FB6">
              <w:rPr>
                <w:rFonts w:ascii="宋体" w:hAnsi="宋体" w:hint="eastAsia"/>
                <w:sz w:val="28"/>
                <w:szCs w:val="28"/>
              </w:rPr>
              <w:t>相关</w:t>
            </w:r>
            <w:proofErr w:type="gramEnd"/>
            <w:r w:rsidR="003F0268" w:rsidRPr="006B4FB6">
              <w:rPr>
                <w:rFonts w:ascii="宋体" w:hAnsi="宋体" w:hint="eastAsia"/>
                <w:sz w:val="28"/>
                <w:szCs w:val="28"/>
              </w:rPr>
              <w:t>干系人</w:t>
            </w:r>
          </w:p>
        </w:tc>
      </w:tr>
      <w:tr w:rsidR="00F82406" w:rsidRPr="00FD6104" w:rsidTr="0090575E">
        <w:trPr>
          <w:tblHeader/>
        </w:trPr>
        <w:tc>
          <w:tcPr>
            <w:tcW w:w="396" w:type="pct"/>
            <w:vAlign w:val="center"/>
          </w:tcPr>
          <w:p w:rsidR="00F82406" w:rsidRPr="006B4FB6" w:rsidRDefault="00F82406" w:rsidP="007D4158">
            <w:pPr>
              <w:spacing w:before="120" w:after="120" w:line="360" w:lineRule="auto"/>
              <w:jc w:val="center"/>
              <w:rPr>
                <w:rFonts w:ascii="宋体" w:hAnsi="宋体"/>
                <w:b/>
                <w:sz w:val="28"/>
                <w:szCs w:val="28"/>
              </w:rPr>
            </w:pPr>
            <w:r w:rsidRPr="006B4FB6">
              <w:rPr>
                <w:rFonts w:ascii="宋体" w:hAnsi="宋体" w:hint="eastAsia"/>
                <w:b/>
                <w:sz w:val="28"/>
                <w:szCs w:val="28"/>
              </w:rPr>
              <w:lastRenderedPageBreak/>
              <w:t>2</w:t>
            </w:r>
          </w:p>
        </w:tc>
        <w:tc>
          <w:tcPr>
            <w:tcW w:w="1331" w:type="pct"/>
            <w:vAlign w:val="center"/>
          </w:tcPr>
          <w:p w:rsidR="00F82406" w:rsidRPr="006B4FB6" w:rsidRDefault="00F82406" w:rsidP="0090575E">
            <w:pPr>
              <w:spacing w:before="120" w:after="120" w:line="360" w:lineRule="auto"/>
              <w:rPr>
                <w:rFonts w:ascii="宋体" w:hAnsi="宋体"/>
                <w:sz w:val="28"/>
                <w:szCs w:val="28"/>
              </w:rPr>
            </w:pPr>
            <w:r w:rsidRPr="006B4FB6">
              <w:rPr>
                <w:rFonts w:ascii="宋体" w:hAnsi="宋体" w:hint="eastAsia"/>
                <w:sz w:val="28"/>
                <w:szCs w:val="28"/>
              </w:rPr>
              <w:t>需求报告双方签字确认后，需求随意变更</w:t>
            </w:r>
          </w:p>
        </w:tc>
        <w:tc>
          <w:tcPr>
            <w:tcW w:w="1629" w:type="pct"/>
            <w:vAlign w:val="center"/>
          </w:tcPr>
          <w:p w:rsidR="0005751D" w:rsidRPr="006B4FB6" w:rsidRDefault="0090575E" w:rsidP="0005751D">
            <w:pPr>
              <w:numPr>
                <w:ilvl w:val="0"/>
                <w:numId w:val="7"/>
              </w:numPr>
              <w:spacing w:before="120" w:after="120"/>
              <w:ind w:left="0" w:firstLine="0"/>
              <w:rPr>
                <w:rFonts w:ascii="宋体" w:hAnsi="宋体"/>
                <w:sz w:val="28"/>
                <w:szCs w:val="28"/>
              </w:rPr>
            </w:pPr>
            <w:r>
              <w:rPr>
                <w:rFonts w:ascii="宋体" w:hAnsi="宋体" w:hint="eastAsia"/>
                <w:sz w:val="28"/>
                <w:szCs w:val="28"/>
              </w:rPr>
              <w:t>需求</w:t>
            </w:r>
            <w:r w:rsidR="00F82406" w:rsidRPr="006B4FB6">
              <w:rPr>
                <w:rFonts w:ascii="宋体" w:hAnsi="宋体" w:hint="eastAsia"/>
                <w:sz w:val="28"/>
                <w:szCs w:val="28"/>
              </w:rPr>
              <w:t>频繁的改动严重影响系统的设计和稳定性</w:t>
            </w:r>
          </w:p>
          <w:p w:rsidR="00F82406" w:rsidRPr="006B4FB6" w:rsidRDefault="0090575E" w:rsidP="0005751D">
            <w:pPr>
              <w:numPr>
                <w:ilvl w:val="0"/>
                <w:numId w:val="7"/>
              </w:numPr>
              <w:spacing w:before="120" w:after="120"/>
              <w:ind w:left="0" w:firstLine="0"/>
              <w:rPr>
                <w:rFonts w:ascii="宋体" w:hAnsi="宋体"/>
                <w:sz w:val="28"/>
                <w:szCs w:val="28"/>
              </w:rPr>
            </w:pPr>
            <w:r>
              <w:rPr>
                <w:rFonts w:ascii="宋体" w:hAnsi="宋体" w:hint="eastAsia"/>
                <w:sz w:val="28"/>
                <w:szCs w:val="28"/>
              </w:rPr>
              <w:t>影响项目的最终工期</w:t>
            </w:r>
          </w:p>
        </w:tc>
        <w:tc>
          <w:tcPr>
            <w:tcW w:w="1644" w:type="pct"/>
            <w:vAlign w:val="center"/>
          </w:tcPr>
          <w:p w:rsidR="00F82406" w:rsidRDefault="00F82406" w:rsidP="000B0A7B">
            <w:pPr>
              <w:rPr>
                <w:rFonts w:ascii="宋体" w:hAnsi="宋体"/>
                <w:sz w:val="28"/>
                <w:szCs w:val="28"/>
              </w:rPr>
            </w:pPr>
          </w:p>
          <w:p w:rsidR="0090575E" w:rsidRPr="006B4FB6" w:rsidRDefault="00D95631" w:rsidP="007D4158">
            <w:pPr>
              <w:numPr>
                <w:ilvl w:val="0"/>
                <w:numId w:val="7"/>
              </w:numPr>
              <w:ind w:left="0" w:firstLine="0"/>
              <w:rPr>
                <w:rFonts w:ascii="宋体" w:hAnsi="宋体"/>
                <w:sz w:val="28"/>
                <w:szCs w:val="28"/>
              </w:rPr>
            </w:pPr>
            <w:r>
              <w:rPr>
                <w:rFonts w:ascii="宋体" w:hAnsi="宋体" w:hint="eastAsia"/>
                <w:sz w:val="28"/>
                <w:szCs w:val="28"/>
              </w:rPr>
              <w:t>需求确认后，如需变更，须严格执行需求变更流程</w:t>
            </w:r>
          </w:p>
        </w:tc>
      </w:tr>
      <w:tr w:rsidR="002C5996" w:rsidRPr="00FD6104" w:rsidTr="00055886">
        <w:trPr>
          <w:tblHeader/>
        </w:trPr>
        <w:tc>
          <w:tcPr>
            <w:tcW w:w="396" w:type="pct"/>
            <w:vAlign w:val="center"/>
          </w:tcPr>
          <w:p w:rsidR="002C5996" w:rsidRPr="006B4FB6" w:rsidRDefault="00D00611" w:rsidP="007D4158">
            <w:pPr>
              <w:spacing w:before="120" w:after="120" w:line="360" w:lineRule="auto"/>
              <w:jc w:val="center"/>
              <w:rPr>
                <w:rFonts w:ascii="宋体" w:hAnsi="宋体"/>
                <w:b/>
                <w:sz w:val="28"/>
                <w:szCs w:val="28"/>
              </w:rPr>
            </w:pPr>
            <w:r w:rsidRPr="006B4FB6">
              <w:rPr>
                <w:rFonts w:ascii="宋体" w:hAnsi="宋体" w:hint="eastAsia"/>
                <w:b/>
                <w:sz w:val="28"/>
                <w:szCs w:val="28"/>
              </w:rPr>
              <w:t>3</w:t>
            </w:r>
          </w:p>
        </w:tc>
        <w:tc>
          <w:tcPr>
            <w:tcW w:w="1331" w:type="pct"/>
            <w:vAlign w:val="center"/>
          </w:tcPr>
          <w:p w:rsidR="002C5996" w:rsidRPr="006B4FB6" w:rsidRDefault="00055886" w:rsidP="00CC7677">
            <w:pPr>
              <w:spacing w:before="120" w:after="120" w:line="360" w:lineRule="auto"/>
              <w:rPr>
                <w:rFonts w:ascii="宋体" w:hAnsi="宋体"/>
                <w:sz w:val="28"/>
                <w:szCs w:val="28"/>
              </w:rPr>
            </w:pPr>
            <w:r>
              <w:rPr>
                <w:rFonts w:ascii="宋体" w:hAnsi="宋体" w:hint="eastAsia"/>
                <w:sz w:val="28"/>
                <w:szCs w:val="28"/>
              </w:rPr>
              <w:t>用户方所提供的数据接口或者</w:t>
            </w:r>
            <w:r w:rsidR="00CC7677">
              <w:rPr>
                <w:rFonts w:ascii="宋体" w:hAnsi="宋体" w:hint="eastAsia"/>
                <w:sz w:val="28"/>
                <w:szCs w:val="28"/>
              </w:rPr>
              <w:t>基础资料（报告模板及相应统计、评价标准等）</w:t>
            </w:r>
            <w:r>
              <w:rPr>
                <w:rFonts w:ascii="宋体" w:hAnsi="宋体" w:hint="eastAsia"/>
                <w:sz w:val="28"/>
                <w:szCs w:val="28"/>
              </w:rPr>
              <w:t>不齐全、不及时、不完整</w:t>
            </w:r>
          </w:p>
        </w:tc>
        <w:tc>
          <w:tcPr>
            <w:tcW w:w="1629" w:type="pct"/>
            <w:vAlign w:val="center"/>
          </w:tcPr>
          <w:p w:rsidR="00055886" w:rsidRDefault="00055886" w:rsidP="00D05C28">
            <w:pPr>
              <w:numPr>
                <w:ilvl w:val="0"/>
                <w:numId w:val="7"/>
              </w:numPr>
              <w:spacing w:before="120" w:after="120"/>
              <w:ind w:left="0" w:firstLine="0"/>
              <w:rPr>
                <w:rFonts w:ascii="宋体" w:hAnsi="宋体"/>
                <w:sz w:val="28"/>
                <w:szCs w:val="28"/>
              </w:rPr>
            </w:pPr>
            <w:r>
              <w:rPr>
                <w:rFonts w:ascii="宋体" w:hAnsi="宋体" w:hint="eastAsia"/>
                <w:sz w:val="28"/>
                <w:szCs w:val="28"/>
              </w:rPr>
              <w:t>影响系统功能的完整性</w:t>
            </w:r>
          </w:p>
          <w:p w:rsidR="00CC7677" w:rsidRPr="006B4FB6" w:rsidRDefault="00CC7677" w:rsidP="00D05C28">
            <w:pPr>
              <w:numPr>
                <w:ilvl w:val="0"/>
                <w:numId w:val="7"/>
              </w:numPr>
              <w:spacing w:before="120" w:after="120"/>
              <w:ind w:left="0" w:firstLine="0"/>
              <w:rPr>
                <w:rFonts w:ascii="宋体" w:hAnsi="宋体"/>
                <w:sz w:val="28"/>
                <w:szCs w:val="28"/>
              </w:rPr>
            </w:pPr>
            <w:r>
              <w:rPr>
                <w:rFonts w:ascii="宋体" w:hAnsi="宋体" w:hint="eastAsia"/>
                <w:sz w:val="28"/>
                <w:szCs w:val="28"/>
              </w:rPr>
              <w:t>影响项目的最终工期</w:t>
            </w:r>
          </w:p>
        </w:tc>
        <w:tc>
          <w:tcPr>
            <w:tcW w:w="1644" w:type="pct"/>
            <w:vAlign w:val="center"/>
          </w:tcPr>
          <w:p w:rsidR="002C5996" w:rsidRPr="006B4FB6" w:rsidRDefault="00CC7677" w:rsidP="00CC7677">
            <w:pPr>
              <w:numPr>
                <w:ilvl w:val="0"/>
                <w:numId w:val="7"/>
              </w:numPr>
              <w:spacing w:before="120" w:after="120"/>
              <w:ind w:left="0" w:firstLine="0"/>
              <w:rPr>
                <w:rFonts w:ascii="宋体" w:hAnsi="宋体"/>
                <w:sz w:val="28"/>
                <w:szCs w:val="28"/>
              </w:rPr>
            </w:pPr>
            <w:r>
              <w:rPr>
                <w:rFonts w:ascii="宋体" w:hAnsi="宋体" w:hint="eastAsia"/>
                <w:sz w:val="28"/>
                <w:szCs w:val="28"/>
              </w:rPr>
              <w:t>协调相关部门或单位及时</w:t>
            </w:r>
            <w:r w:rsidR="00055886">
              <w:rPr>
                <w:rFonts w:ascii="宋体" w:hAnsi="宋体" w:hint="eastAsia"/>
                <w:sz w:val="28"/>
                <w:szCs w:val="28"/>
              </w:rPr>
              <w:t>提供</w:t>
            </w:r>
          </w:p>
        </w:tc>
      </w:tr>
      <w:tr w:rsidR="00D10040" w:rsidRPr="00FD6104" w:rsidDel="00CC7677" w:rsidTr="00CC7677">
        <w:trPr>
          <w:tblHeader/>
        </w:trPr>
        <w:tc>
          <w:tcPr>
            <w:tcW w:w="396" w:type="pct"/>
            <w:vAlign w:val="center"/>
          </w:tcPr>
          <w:p w:rsidR="00D10040" w:rsidRPr="006B4FB6" w:rsidDel="00CC7677" w:rsidRDefault="00D10040" w:rsidP="007D4158">
            <w:pPr>
              <w:spacing w:before="120" w:after="120" w:line="360" w:lineRule="auto"/>
              <w:jc w:val="center"/>
              <w:rPr>
                <w:rFonts w:ascii="宋体" w:hAnsi="宋体"/>
                <w:b/>
                <w:sz w:val="28"/>
                <w:szCs w:val="28"/>
              </w:rPr>
            </w:pPr>
            <w:r>
              <w:rPr>
                <w:rFonts w:ascii="宋体" w:hAnsi="宋体" w:hint="eastAsia"/>
                <w:b/>
                <w:sz w:val="28"/>
                <w:szCs w:val="28"/>
              </w:rPr>
              <w:t>4</w:t>
            </w:r>
          </w:p>
        </w:tc>
        <w:tc>
          <w:tcPr>
            <w:tcW w:w="1331" w:type="pct"/>
            <w:vAlign w:val="center"/>
          </w:tcPr>
          <w:p w:rsidR="00D10040" w:rsidDel="00CC7677" w:rsidRDefault="00D10040" w:rsidP="007D495D">
            <w:pPr>
              <w:spacing w:before="120" w:after="120" w:line="360" w:lineRule="auto"/>
              <w:rPr>
                <w:rFonts w:ascii="宋体" w:hAnsi="宋体"/>
                <w:sz w:val="28"/>
                <w:szCs w:val="28"/>
              </w:rPr>
            </w:pPr>
            <w:r>
              <w:rPr>
                <w:rFonts w:ascii="宋体" w:hAnsi="宋体" w:hint="eastAsia"/>
                <w:sz w:val="28"/>
                <w:szCs w:val="28"/>
              </w:rPr>
              <w:t>承建</w:t>
            </w:r>
            <w:proofErr w:type="gramStart"/>
            <w:r>
              <w:rPr>
                <w:rFonts w:ascii="宋体" w:hAnsi="宋体" w:hint="eastAsia"/>
                <w:sz w:val="28"/>
                <w:szCs w:val="28"/>
              </w:rPr>
              <w:t>方项目</w:t>
            </w:r>
            <w:proofErr w:type="gramEnd"/>
            <w:r>
              <w:rPr>
                <w:rFonts w:ascii="宋体" w:hAnsi="宋体" w:hint="eastAsia"/>
                <w:sz w:val="28"/>
                <w:szCs w:val="28"/>
              </w:rPr>
              <w:t>组成员不稳定</w:t>
            </w:r>
          </w:p>
        </w:tc>
        <w:tc>
          <w:tcPr>
            <w:tcW w:w="1629" w:type="pct"/>
            <w:vAlign w:val="center"/>
          </w:tcPr>
          <w:p w:rsidR="00D10040" w:rsidRDefault="00D10040" w:rsidP="002C5996">
            <w:pPr>
              <w:numPr>
                <w:ilvl w:val="0"/>
                <w:numId w:val="7"/>
              </w:numPr>
              <w:spacing w:before="120" w:after="120"/>
              <w:ind w:left="0" w:firstLine="0"/>
              <w:rPr>
                <w:rFonts w:ascii="宋体" w:hAnsi="宋体"/>
                <w:sz w:val="28"/>
                <w:szCs w:val="28"/>
              </w:rPr>
            </w:pPr>
            <w:r>
              <w:rPr>
                <w:rFonts w:ascii="宋体" w:hAnsi="宋体" w:hint="eastAsia"/>
                <w:sz w:val="28"/>
                <w:szCs w:val="28"/>
              </w:rPr>
              <w:t>影响项目整体工期和质量</w:t>
            </w:r>
          </w:p>
          <w:p w:rsidR="00D10040" w:rsidRPr="006B4FB6" w:rsidDel="00CC7677" w:rsidRDefault="00D10040" w:rsidP="002C5996">
            <w:pPr>
              <w:numPr>
                <w:ilvl w:val="0"/>
                <w:numId w:val="7"/>
              </w:numPr>
              <w:spacing w:before="120" w:after="120"/>
              <w:ind w:left="0" w:firstLine="0"/>
              <w:rPr>
                <w:rFonts w:ascii="宋体" w:hAnsi="宋体"/>
                <w:sz w:val="28"/>
                <w:szCs w:val="28"/>
              </w:rPr>
            </w:pPr>
            <w:r>
              <w:rPr>
                <w:rFonts w:ascii="宋体" w:hAnsi="宋体" w:hint="eastAsia"/>
                <w:sz w:val="28"/>
                <w:szCs w:val="28"/>
              </w:rPr>
              <w:t>影响产品的一致性和稳定性</w:t>
            </w:r>
          </w:p>
        </w:tc>
        <w:tc>
          <w:tcPr>
            <w:tcW w:w="1644" w:type="pct"/>
            <w:vAlign w:val="center"/>
          </w:tcPr>
          <w:p w:rsidR="00D10040" w:rsidDel="00CC7677" w:rsidRDefault="00D10040" w:rsidP="002B7E25">
            <w:pPr>
              <w:numPr>
                <w:ilvl w:val="0"/>
                <w:numId w:val="7"/>
              </w:numPr>
              <w:spacing w:before="120" w:after="120"/>
              <w:ind w:left="0" w:firstLine="0"/>
              <w:rPr>
                <w:sz w:val="28"/>
                <w:szCs w:val="28"/>
              </w:rPr>
            </w:pPr>
            <w:r>
              <w:rPr>
                <w:rFonts w:hint="eastAsia"/>
                <w:sz w:val="28"/>
                <w:szCs w:val="28"/>
              </w:rPr>
              <w:t>严格按照</w:t>
            </w:r>
            <w:r>
              <w:rPr>
                <w:rFonts w:hint="eastAsia"/>
                <w:sz w:val="28"/>
                <w:szCs w:val="28"/>
              </w:rPr>
              <w:t>CMMI</w:t>
            </w:r>
            <w:r>
              <w:rPr>
                <w:rFonts w:hint="eastAsia"/>
                <w:sz w:val="28"/>
                <w:szCs w:val="28"/>
              </w:rPr>
              <w:t>进行项目管理</w:t>
            </w:r>
          </w:p>
        </w:tc>
      </w:tr>
      <w:tr w:rsidR="00D10040" w:rsidRPr="00FD6104" w:rsidDel="00CC7677" w:rsidTr="00CC7677">
        <w:trPr>
          <w:tblHeader/>
        </w:trPr>
        <w:tc>
          <w:tcPr>
            <w:tcW w:w="396" w:type="pct"/>
            <w:vAlign w:val="center"/>
          </w:tcPr>
          <w:p w:rsidR="00D10040" w:rsidRDefault="00D10040" w:rsidP="007D4158">
            <w:pPr>
              <w:spacing w:before="120" w:after="120" w:line="360" w:lineRule="auto"/>
              <w:jc w:val="center"/>
              <w:rPr>
                <w:rFonts w:ascii="宋体" w:hAnsi="宋体"/>
                <w:b/>
                <w:sz w:val="28"/>
                <w:szCs w:val="28"/>
              </w:rPr>
            </w:pPr>
            <w:r>
              <w:rPr>
                <w:rFonts w:ascii="宋体" w:hAnsi="宋体" w:hint="eastAsia"/>
                <w:b/>
                <w:sz w:val="28"/>
                <w:szCs w:val="28"/>
              </w:rPr>
              <w:lastRenderedPageBreak/>
              <w:t>5</w:t>
            </w:r>
          </w:p>
        </w:tc>
        <w:tc>
          <w:tcPr>
            <w:tcW w:w="1331" w:type="pct"/>
            <w:vAlign w:val="center"/>
          </w:tcPr>
          <w:p w:rsidR="00D10040" w:rsidRDefault="00D10040" w:rsidP="00D10040">
            <w:pPr>
              <w:spacing w:before="120" w:after="120" w:line="360" w:lineRule="auto"/>
              <w:rPr>
                <w:rFonts w:ascii="宋体" w:hAnsi="宋体"/>
                <w:sz w:val="28"/>
                <w:szCs w:val="28"/>
              </w:rPr>
            </w:pPr>
            <w:r>
              <w:rPr>
                <w:rFonts w:ascii="宋体" w:hAnsi="宋体" w:hint="eastAsia"/>
                <w:sz w:val="28"/>
                <w:szCs w:val="28"/>
              </w:rPr>
              <w:t>承建方部分项目成员对业务理解不到位</w:t>
            </w:r>
          </w:p>
        </w:tc>
        <w:tc>
          <w:tcPr>
            <w:tcW w:w="1629" w:type="pct"/>
            <w:vAlign w:val="center"/>
          </w:tcPr>
          <w:p w:rsidR="00D10040" w:rsidRDefault="00692270" w:rsidP="002C5996">
            <w:pPr>
              <w:numPr>
                <w:ilvl w:val="0"/>
                <w:numId w:val="7"/>
              </w:numPr>
              <w:spacing w:before="120" w:after="120"/>
              <w:ind w:left="0" w:firstLine="0"/>
              <w:rPr>
                <w:rFonts w:ascii="宋体" w:hAnsi="宋体"/>
                <w:sz w:val="28"/>
                <w:szCs w:val="28"/>
              </w:rPr>
            </w:pPr>
            <w:r>
              <w:rPr>
                <w:rFonts w:ascii="宋体" w:hAnsi="宋体" w:hint="eastAsia"/>
                <w:sz w:val="28"/>
                <w:szCs w:val="28"/>
              </w:rPr>
              <w:t>可能导致项目成果无法达到用户方预期要求</w:t>
            </w:r>
          </w:p>
          <w:p w:rsidR="00692270" w:rsidRDefault="00692270" w:rsidP="002C5996">
            <w:pPr>
              <w:numPr>
                <w:ilvl w:val="0"/>
                <w:numId w:val="7"/>
              </w:numPr>
              <w:spacing w:before="120" w:after="120"/>
              <w:ind w:left="0" w:firstLine="0"/>
              <w:rPr>
                <w:rFonts w:ascii="宋体" w:hAnsi="宋体"/>
                <w:sz w:val="28"/>
                <w:szCs w:val="28"/>
              </w:rPr>
            </w:pPr>
            <w:r>
              <w:rPr>
                <w:rFonts w:ascii="宋体" w:hAnsi="宋体" w:hint="eastAsia"/>
                <w:sz w:val="28"/>
                <w:szCs w:val="28"/>
              </w:rPr>
              <w:t>造成承建</w:t>
            </w:r>
            <w:proofErr w:type="gramStart"/>
            <w:r>
              <w:rPr>
                <w:rFonts w:ascii="宋体" w:hAnsi="宋体" w:hint="eastAsia"/>
                <w:sz w:val="28"/>
                <w:szCs w:val="28"/>
              </w:rPr>
              <w:t>方项目</w:t>
            </w:r>
            <w:proofErr w:type="gramEnd"/>
            <w:r>
              <w:rPr>
                <w:rFonts w:ascii="宋体" w:hAnsi="宋体" w:hint="eastAsia"/>
                <w:sz w:val="28"/>
                <w:szCs w:val="28"/>
              </w:rPr>
              <w:t>返工，项目工期延迟</w:t>
            </w:r>
          </w:p>
        </w:tc>
        <w:tc>
          <w:tcPr>
            <w:tcW w:w="1644" w:type="pct"/>
            <w:vAlign w:val="center"/>
          </w:tcPr>
          <w:p w:rsidR="00D10040" w:rsidRDefault="00692270" w:rsidP="002B7E25">
            <w:pPr>
              <w:numPr>
                <w:ilvl w:val="0"/>
                <w:numId w:val="7"/>
              </w:numPr>
              <w:spacing w:before="120" w:after="120"/>
              <w:ind w:left="0" w:firstLine="0"/>
              <w:rPr>
                <w:sz w:val="28"/>
                <w:szCs w:val="28"/>
              </w:rPr>
            </w:pPr>
            <w:r>
              <w:rPr>
                <w:rFonts w:hint="eastAsia"/>
                <w:sz w:val="28"/>
                <w:szCs w:val="28"/>
              </w:rPr>
              <w:t>加强项目组成员对本项目的深入学习</w:t>
            </w:r>
          </w:p>
          <w:p w:rsidR="00692270" w:rsidDel="00CC7677" w:rsidRDefault="00692270" w:rsidP="002B7E25">
            <w:pPr>
              <w:numPr>
                <w:ilvl w:val="0"/>
                <w:numId w:val="7"/>
              </w:numPr>
              <w:spacing w:before="120" w:after="120"/>
              <w:ind w:left="0" w:firstLine="0"/>
              <w:rPr>
                <w:sz w:val="28"/>
                <w:szCs w:val="28"/>
              </w:rPr>
            </w:pPr>
            <w:r>
              <w:rPr>
                <w:rFonts w:hint="eastAsia"/>
                <w:sz w:val="28"/>
                <w:szCs w:val="28"/>
              </w:rPr>
              <w:t>加强与</w:t>
            </w:r>
            <w:r w:rsidR="00DA1A30">
              <w:rPr>
                <w:rFonts w:hint="eastAsia"/>
                <w:sz w:val="28"/>
                <w:szCs w:val="28"/>
              </w:rPr>
              <w:t>客户</w:t>
            </w:r>
            <w:r>
              <w:rPr>
                <w:rFonts w:hint="eastAsia"/>
                <w:sz w:val="28"/>
                <w:szCs w:val="28"/>
              </w:rPr>
              <w:t>方的沟通交流</w:t>
            </w:r>
          </w:p>
        </w:tc>
      </w:tr>
    </w:tbl>
    <w:p w:rsidR="00BD77B7" w:rsidRPr="002C5996" w:rsidRDefault="00BD77B7" w:rsidP="00394969">
      <w:pPr>
        <w:spacing w:afterLines="50" w:after="156"/>
        <w:ind w:firstLineChars="171" w:firstLine="359"/>
        <w:jc w:val="left"/>
        <w:rPr>
          <w:szCs w:val="21"/>
        </w:rPr>
      </w:pPr>
    </w:p>
    <w:p w:rsidR="00BD77B7" w:rsidRDefault="00DF7ABD" w:rsidP="007C6E22">
      <w:pPr>
        <w:widowControl/>
        <w:jc w:val="left"/>
        <w:rPr>
          <w:szCs w:val="21"/>
        </w:rPr>
      </w:pPr>
      <w:r>
        <w:rPr>
          <w:szCs w:val="21"/>
        </w:rPr>
        <w:br w:type="page"/>
      </w:r>
    </w:p>
    <w:p w:rsidR="00C55219" w:rsidRPr="0088353B" w:rsidRDefault="003A6F8D" w:rsidP="0088353B">
      <w:pPr>
        <w:pStyle w:val="2"/>
        <w:numPr>
          <w:ilvl w:val="0"/>
          <w:numId w:val="0"/>
        </w:numPr>
        <w:ind w:left="576" w:hanging="576"/>
        <w:rPr>
          <w:szCs w:val="21"/>
        </w:rPr>
      </w:pPr>
      <w:r>
        <w:rPr>
          <w:rFonts w:hint="eastAsia"/>
          <w:szCs w:val="21"/>
        </w:rPr>
        <w:lastRenderedPageBreak/>
        <w:t>五</w:t>
      </w:r>
      <w:r w:rsidR="0088353B">
        <w:rPr>
          <w:rFonts w:hint="eastAsia"/>
          <w:szCs w:val="21"/>
        </w:rPr>
        <w:t>、</w:t>
      </w:r>
      <w:r w:rsidR="00DE45AE">
        <w:rPr>
          <w:rFonts w:hint="eastAsia"/>
          <w:szCs w:val="21"/>
        </w:rPr>
        <w:t>客户</w:t>
      </w:r>
      <w:proofErr w:type="gramStart"/>
      <w:r w:rsidR="00DE45AE">
        <w:rPr>
          <w:rFonts w:hint="eastAsia"/>
          <w:szCs w:val="21"/>
        </w:rPr>
        <w:t>方</w:t>
      </w:r>
      <w:r w:rsidR="0072003B" w:rsidRPr="0088353B">
        <w:rPr>
          <w:rFonts w:hint="eastAsia"/>
          <w:szCs w:val="21"/>
        </w:rPr>
        <w:t>项目</w:t>
      </w:r>
      <w:proofErr w:type="gramEnd"/>
      <w:r w:rsidR="0072003B" w:rsidRPr="0088353B">
        <w:rPr>
          <w:rFonts w:hint="eastAsia"/>
          <w:szCs w:val="21"/>
        </w:rPr>
        <w:t>前期资料准备</w:t>
      </w:r>
    </w:p>
    <w:p w:rsidR="007C6E22" w:rsidRPr="007C6E22" w:rsidRDefault="00800CE5" w:rsidP="00394969">
      <w:pPr>
        <w:spacing w:afterLines="50" w:after="156" w:line="360" w:lineRule="auto"/>
        <w:jc w:val="center"/>
        <w:rPr>
          <w:b/>
          <w:sz w:val="28"/>
          <w:szCs w:val="28"/>
        </w:rPr>
      </w:pPr>
      <w:r w:rsidRPr="007C6E22">
        <w:rPr>
          <w:rFonts w:hint="eastAsia"/>
          <w:b/>
          <w:sz w:val="28"/>
          <w:szCs w:val="28"/>
        </w:rPr>
        <w:t>准备资料列表</w:t>
      </w:r>
    </w:p>
    <w:tbl>
      <w:tblPr>
        <w:tblW w:w="56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0"/>
        <w:gridCol w:w="2033"/>
        <w:gridCol w:w="1983"/>
      </w:tblGrid>
      <w:tr w:rsidR="00FA75CC" w:rsidRPr="00D26474" w:rsidTr="009C4669">
        <w:trPr>
          <w:jc w:val="center"/>
        </w:trPr>
        <w:tc>
          <w:tcPr>
            <w:tcW w:w="2910" w:type="pct"/>
            <w:shd w:val="clear" w:color="auto" w:fill="auto"/>
            <w:vAlign w:val="center"/>
          </w:tcPr>
          <w:p w:rsidR="00FA75CC" w:rsidRPr="006B4FB6" w:rsidRDefault="00FA75CC" w:rsidP="00FA75CC">
            <w:pPr>
              <w:spacing w:line="276" w:lineRule="auto"/>
              <w:jc w:val="center"/>
              <w:rPr>
                <w:rFonts w:ascii="宋体" w:hAnsi="宋体"/>
                <w:b/>
                <w:sz w:val="28"/>
                <w:szCs w:val="28"/>
              </w:rPr>
            </w:pPr>
            <w:r w:rsidRPr="006B4FB6">
              <w:rPr>
                <w:rFonts w:ascii="宋体" w:hAnsi="宋体" w:hint="eastAsia"/>
                <w:b/>
                <w:sz w:val="28"/>
                <w:szCs w:val="28"/>
              </w:rPr>
              <w:t>所需资料名称</w:t>
            </w:r>
          </w:p>
        </w:tc>
        <w:tc>
          <w:tcPr>
            <w:tcW w:w="1058" w:type="pct"/>
            <w:vAlign w:val="center"/>
          </w:tcPr>
          <w:p w:rsidR="00FA75CC" w:rsidRPr="006B4FB6" w:rsidRDefault="00FA75CC" w:rsidP="00FA75CC">
            <w:pPr>
              <w:spacing w:line="276" w:lineRule="auto"/>
              <w:jc w:val="center"/>
              <w:rPr>
                <w:rFonts w:ascii="宋体" w:hAnsi="宋体"/>
                <w:b/>
                <w:sz w:val="28"/>
                <w:szCs w:val="28"/>
              </w:rPr>
            </w:pPr>
            <w:r w:rsidRPr="006B4FB6">
              <w:rPr>
                <w:rFonts w:ascii="宋体" w:hAnsi="宋体" w:hint="eastAsia"/>
                <w:b/>
                <w:sz w:val="28"/>
                <w:szCs w:val="28"/>
              </w:rPr>
              <w:t>形式</w:t>
            </w:r>
          </w:p>
        </w:tc>
        <w:tc>
          <w:tcPr>
            <w:tcW w:w="1032" w:type="pct"/>
            <w:vAlign w:val="center"/>
          </w:tcPr>
          <w:p w:rsidR="00FA75CC" w:rsidRPr="006B4FB6" w:rsidRDefault="00FA75CC" w:rsidP="00FA75CC">
            <w:pPr>
              <w:spacing w:line="276" w:lineRule="auto"/>
              <w:jc w:val="center"/>
              <w:rPr>
                <w:rFonts w:ascii="宋体" w:hAnsi="宋体"/>
                <w:b/>
                <w:sz w:val="28"/>
                <w:szCs w:val="28"/>
              </w:rPr>
            </w:pPr>
            <w:r w:rsidRPr="006B4FB6">
              <w:rPr>
                <w:rFonts w:ascii="宋体" w:hAnsi="宋体" w:hint="eastAsia"/>
                <w:b/>
                <w:sz w:val="28"/>
                <w:szCs w:val="28"/>
              </w:rPr>
              <w:t>备注</w:t>
            </w:r>
          </w:p>
        </w:tc>
      </w:tr>
      <w:tr w:rsidR="00FA75CC" w:rsidRPr="00D26474" w:rsidTr="009C4669">
        <w:trPr>
          <w:jc w:val="center"/>
        </w:trPr>
        <w:tc>
          <w:tcPr>
            <w:tcW w:w="2910" w:type="pct"/>
            <w:shd w:val="clear" w:color="auto" w:fill="auto"/>
            <w:vAlign w:val="center"/>
          </w:tcPr>
          <w:p w:rsidR="00FA75CC" w:rsidRPr="006B4FB6" w:rsidRDefault="00FA75CC" w:rsidP="00BC34A4">
            <w:pPr>
              <w:spacing w:line="276" w:lineRule="auto"/>
              <w:jc w:val="left"/>
              <w:rPr>
                <w:rFonts w:ascii="宋体" w:hAnsi="宋体"/>
                <w:b/>
                <w:sz w:val="28"/>
                <w:szCs w:val="28"/>
              </w:rPr>
            </w:pPr>
            <w:r w:rsidRPr="006B4FB6">
              <w:rPr>
                <w:rFonts w:ascii="宋体" w:hAnsi="宋体" w:hint="eastAsia"/>
                <w:b/>
                <w:sz w:val="28"/>
                <w:szCs w:val="28"/>
              </w:rPr>
              <w:t>监测中心现有硬件支撑环境：</w:t>
            </w:r>
          </w:p>
          <w:p w:rsidR="00FA75CC" w:rsidRPr="006B4FB6" w:rsidRDefault="00FA75CC" w:rsidP="00BC34A4">
            <w:pPr>
              <w:spacing w:line="276" w:lineRule="auto"/>
              <w:rPr>
                <w:rFonts w:ascii="宋体" w:hAnsi="宋体"/>
                <w:b/>
                <w:sz w:val="28"/>
                <w:szCs w:val="28"/>
              </w:rPr>
            </w:pPr>
            <w:r w:rsidRPr="006B4FB6">
              <w:rPr>
                <w:rFonts w:ascii="宋体" w:hAnsi="宋体" w:hint="eastAsia"/>
                <w:sz w:val="28"/>
                <w:szCs w:val="28"/>
              </w:rPr>
              <w:t>网络、服务器、存储等现状资料</w:t>
            </w:r>
          </w:p>
        </w:tc>
        <w:tc>
          <w:tcPr>
            <w:tcW w:w="1058" w:type="pct"/>
            <w:vAlign w:val="center"/>
          </w:tcPr>
          <w:p w:rsidR="00FA75CC" w:rsidRPr="006B4FB6" w:rsidRDefault="00FA75CC" w:rsidP="00D74114">
            <w:pPr>
              <w:spacing w:line="276" w:lineRule="auto"/>
              <w:jc w:val="center"/>
              <w:rPr>
                <w:rFonts w:ascii="宋体" w:hAnsi="宋体"/>
                <w:b/>
                <w:sz w:val="28"/>
                <w:szCs w:val="28"/>
              </w:rPr>
            </w:pPr>
            <w:r w:rsidRPr="006B4FB6">
              <w:rPr>
                <w:rFonts w:ascii="宋体" w:hAnsi="宋体" w:hint="eastAsia"/>
                <w:sz w:val="28"/>
                <w:szCs w:val="28"/>
              </w:rPr>
              <w:t>文档</w:t>
            </w:r>
          </w:p>
        </w:tc>
        <w:tc>
          <w:tcPr>
            <w:tcW w:w="1032" w:type="pct"/>
            <w:vAlign w:val="center"/>
          </w:tcPr>
          <w:p w:rsidR="00FA75CC" w:rsidRPr="002277A2" w:rsidRDefault="002277A2" w:rsidP="009C4669">
            <w:pPr>
              <w:spacing w:line="276" w:lineRule="auto"/>
              <w:rPr>
                <w:rFonts w:ascii="宋体" w:hAnsi="宋体"/>
                <w:sz w:val="28"/>
                <w:szCs w:val="28"/>
              </w:rPr>
            </w:pPr>
            <w:r>
              <w:rPr>
                <w:rFonts w:ascii="宋体" w:hAnsi="宋体" w:hint="eastAsia"/>
                <w:sz w:val="28"/>
                <w:szCs w:val="28"/>
              </w:rPr>
              <w:t>为系统架构设计提供依据</w:t>
            </w:r>
          </w:p>
        </w:tc>
      </w:tr>
      <w:tr w:rsidR="00FA75CC" w:rsidRPr="00D26474" w:rsidTr="009C4669">
        <w:trPr>
          <w:jc w:val="center"/>
        </w:trPr>
        <w:tc>
          <w:tcPr>
            <w:tcW w:w="2910" w:type="pct"/>
            <w:shd w:val="clear" w:color="auto" w:fill="auto"/>
            <w:vAlign w:val="center"/>
          </w:tcPr>
          <w:p w:rsidR="00FA75CC" w:rsidRPr="006B4FB6" w:rsidRDefault="00FA75CC" w:rsidP="00BC34A4">
            <w:pPr>
              <w:spacing w:line="276" w:lineRule="auto"/>
              <w:jc w:val="left"/>
              <w:rPr>
                <w:rFonts w:ascii="宋体" w:hAnsi="宋体"/>
                <w:b/>
                <w:sz w:val="28"/>
                <w:szCs w:val="28"/>
              </w:rPr>
            </w:pPr>
            <w:r w:rsidRPr="006B4FB6">
              <w:rPr>
                <w:rFonts w:ascii="宋体" w:hAnsi="宋体" w:hint="eastAsia"/>
                <w:b/>
                <w:sz w:val="28"/>
                <w:szCs w:val="28"/>
              </w:rPr>
              <w:t>监测中心现有应用系统情况</w:t>
            </w:r>
          </w:p>
          <w:p w:rsidR="00FA75CC" w:rsidRPr="006B4FB6" w:rsidRDefault="00FA75CC" w:rsidP="00CE7751">
            <w:pPr>
              <w:spacing w:line="276" w:lineRule="auto"/>
              <w:ind w:firstLine="480"/>
              <w:jc w:val="left"/>
              <w:rPr>
                <w:rFonts w:ascii="宋体" w:hAnsi="宋体"/>
                <w:sz w:val="28"/>
                <w:szCs w:val="28"/>
              </w:rPr>
            </w:pPr>
            <w:r w:rsidRPr="006B4FB6">
              <w:rPr>
                <w:rFonts w:ascii="宋体" w:hAnsi="宋体" w:hint="eastAsia"/>
                <w:sz w:val="28"/>
                <w:szCs w:val="28"/>
              </w:rPr>
              <w:t>应用系统开发技术路线，使用情况，接口情况</w:t>
            </w:r>
          </w:p>
        </w:tc>
        <w:tc>
          <w:tcPr>
            <w:tcW w:w="1058" w:type="pct"/>
            <w:vAlign w:val="center"/>
          </w:tcPr>
          <w:p w:rsidR="00FA75CC" w:rsidRPr="006B4FB6" w:rsidRDefault="00FA75CC" w:rsidP="00D74114">
            <w:pPr>
              <w:spacing w:line="276" w:lineRule="auto"/>
              <w:jc w:val="center"/>
              <w:rPr>
                <w:rFonts w:ascii="宋体" w:hAnsi="宋体"/>
                <w:b/>
                <w:sz w:val="28"/>
                <w:szCs w:val="28"/>
              </w:rPr>
            </w:pPr>
            <w:r w:rsidRPr="006B4FB6">
              <w:rPr>
                <w:rFonts w:ascii="宋体" w:hAnsi="宋体" w:hint="eastAsia"/>
                <w:sz w:val="28"/>
                <w:szCs w:val="28"/>
              </w:rPr>
              <w:t>文档</w:t>
            </w:r>
          </w:p>
        </w:tc>
        <w:tc>
          <w:tcPr>
            <w:tcW w:w="1032" w:type="pct"/>
            <w:vAlign w:val="center"/>
          </w:tcPr>
          <w:p w:rsidR="00DA1A30" w:rsidRDefault="002277A2" w:rsidP="009C4669">
            <w:pPr>
              <w:spacing w:line="276" w:lineRule="auto"/>
              <w:rPr>
                <w:rFonts w:ascii="宋体" w:hAnsi="宋体"/>
                <w:sz w:val="28"/>
                <w:szCs w:val="28"/>
              </w:rPr>
            </w:pPr>
            <w:r>
              <w:rPr>
                <w:rFonts w:ascii="宋体" w:hAnsi="宋体" w:hint="eastAsia"/>
                <w:sz w:val="28"/>
                <w:szCs w:val="28"/>
              </w:rPr>
              <w:t>为现有</w:t>
            </w:r>
            <w:r w:rsidR="00DA1A30">
              <w:rPr>
                <w:rFonts w:ascii="宋体" w:hAnsi="宋体" w:hint="eastAsia"/>
                <w:sz w:val="28"/>
                <w:szCs w:val="28"/>
              </w:rPr>
              <w:t>数据、</w:t>
            </w:r>
            <w:r>
              <w:rPr>
                <w:rFonts w:ascii="宋体" w:hAnsi="宋体" w:hint="eastAsia"/>
                <w:sz w:val="28"/>
                <w:szCs w:val="28"/>
              </w:rPr>
              <w:t>应用整合做准</w:t>
            </w:r>
          </w:p>
          <w:p w:rsidR="00FA75CC" w:rsidRPr="002277A2" w:rsidRDefault="002277A2" w:rsidP="009C4669">
            <w:pPr>
              <w:spacing w:line="276" w:lineRule="auto"/>
              <w:rPr>
                <w:rFonts w:ascii="宋体" w:hAnsi="宋体"/>
                <w:sz w:val="28"/>
                <w:szCs w:val="28"/>
              </w:rPr>
            </w:pPr>
            <w:r>
              <w:rPr>
                <w:rFonts w:ascii="宋体" w:hAnsi="宋体" w:hint="eastAsia"/>
                <w:sz w:val="28"/>
                <w:szCs w:val="28"/>
              </w:rPr>
              <w:t>备</w:t>
            </w:r>
          </w:p>
        </w:tc>
      </w:tr>
      <w:tr w:rsidR="00FA75CC" w:rsidRPr="00D26474" w:rsidTr="009C4669">
        <w:trPr>
          <w:jc w:val="center"/>
        </w:trPr>
        <w:tc>
          <w:tcPr>
            <w:tcW w:w="2910" w:type="pct"/>
            <w:shd w:val="clear" w:color="auto" w:fill="auto"/>
            <w:vAlign w:val="center"/>
          </w:tcPr>
          <w:p w:rsidR="00FA75CC" w:rsidRPr="006B4FB6" w:rsidRDefault="00FA75CC" w:rsidP="001E04AF">
            <w:pPr>
              <w:spacing w:line="276" w:lineRule="auto"/>
              <w:rPr>
                <w:rFonts w:ascii="宋体" w:hAnsi="宋体"/>
                <w:b/>
                <w:sz w:val="28"/>
                <w:szCs w:val="28"/>
              </w:rPr>
            </w:pPr>
            <w:r w:rsidRPr="006B4FB6">
              <w:rPr>
                <w:rFonts w:ascii="宋体" w:hAnsi="宋体" w:hint="eastAsia"/>
                <w:b/>
                <w:sz w:val="28"/>
                <w:szCs w:val="28"/>
              </w:rPr>
              <w:t>基础信息：</w:t>
            </w:r>
          </w:p>
          <w:p w:rsidR="00FA75CC" w:rsidRPr="006B4FB6" w:rsidRDefault="00FA75CC" w:rsidP="001E04AF">
            <w:pPr>
              <w:spacing w:line="276" w:lineRule="auto"/>
              <w:rPr>
                <w:rFonts w:ascii="宋体" w:hAnsi="宋体"/>
                <w:b/>
                <w:sz w:val="28"/>
                <w:szCs w:val="28"/>
              </w:rPr>
            </w:pPr>
            <w:r w:rsidRPr="006B4FB6">
              <w:rPr>
                <w:rFonts w:ascii="宋体" w:hAnsi="宋体" w:hint="eastAsia"/>
                <w:sz w:val="28"/>
                <w:szCs w:val="28"/>
              </w:rPr>
              <w:t>测站、断面、垂线、河流、湖库、海域、流域、污染源企业等基本信息。</w:t>
            </w:r>
          </w:p>
        </w:tc>
        <w:tc>
          <w:tcPr>
            <w:tcW w:w="1058" w:type="pct"/>
            <w:vAlign w:val="center"/>
          </w:tcPr>
          <w:p w:rsidR="00FA75CC" w:rsidRPr="006B4FB6" w:rsidRDefault="00FA75CC" w:rsidP="00D74114">
            <w:pPr>
              <w:spacing w:line="276" w:lineRule="auto"/>
              <w:jc w:val="center"/>
              <w:rPr>
                <w:rFonts w:ascii="宋体" w:hAnsi="宋体"/>
                <w:b/>
                <w:sz w:val="28"/>
                <w:szCs w:val="28"/>
              </w:rPr>
            </w:pPr>
            <w:r w:rsidRPr="006B4FB6">
              <w:rPr>
                <w:rFonts w:ascii="宋体" w:hAnsi="宋体" w:hint="eastAsia"/>
                <w:sz w:val="28"/>
                <w:szCs w:val="28"/>
              </w:rPr>
              <w:t>文档或数据库</w:t>
            </w:r>
          </w:p>
        </w:tc>
        <w:tc>
          <w:tcPr>
            <w:tcW w:w="1032" w:type="pct"/>
            <w:vAlign w:val="center"/>
          </w:tcPr>
          <w:p w:rsidR="00FA75CC" w:rsidRPr="002277A2" w:rsidRDefault="002277A2" w:rsidP="009C4669">
            <w:pPr>
              <w:spacing w:line="276" w:lineRule="auto"/>
              <w:rPr>
                <w:rFonts w:ascii="宋体" w:hAnsi="宋体"/>
                <w:sz w:val="28"/>
                <w:szCs w:val="28"/>
              </w:rPr>
            </w:pPr>
            <w:r>
              <w:rPr>
                <w:rFonts w:ascii="宋体" w:hAnsi="宋体" w:hint="eastAsia"/>
                <w:sz w:val="28"/>
                <w:szCs w:val="28"/>
              </w:rPr>
              <w:t>用于建立基础数据库</w:t>
            </w:r>
          </w:p>
        </w:tc>
      </w:tr>
      <w:tr w:rsidR="00FA75CC" w:rsidRPr="00D26474" w:rsidTr="009C4669">
        <w:trPr>
          <w:jc w:val="center"/>
        </w:trPr>
        <w:tc>
          <w:tcPr>
            <w:tcW w:w="2910" w:type="pct"/>
            <w:shd w:val="clear" w:color="auto" w:fill="auto"/>
            <w:vAlign w:val="center"/>
          </w:tcPr>
          <w:p w:rsidR="00FA75CC" w:rsidRPr="006B4FB6" w:rsidRDefault="00FA75CC" w:rsidP="001E04AF">
            <w:pPr>
              <w:spacing w:line="276" w:lineRule="auto"/>
              <w:rPr>
                <w:rFonts w:ascii="宋体" w:hAnsi="宋体"/>
                <w:b/>
                <w:sz w:val="28"/>
                <w:szCs w:val="28"/>
              </w:rPr>
            </w:pPr>
            <w:r w:rsidRPr="006B4FB6">
              <w:rPr>
                <w:rFonts w:ascii="宋体" w:hAnsi="宋体" w:hint="eastAsia"/>
                <w:b/>
                <w:sz w:val="28"/>
                <w:szCs w:val="28"/>
              </w:rPr>
              <w:t>监测数据：</w:t>
            </w:r>
          </w:p>
          <w:p w:rsidR="00FA75CC" w:rsidRPr="006B4FB6" w:rsidRDefault="00FA75CC" w:rsidP="001E04AF">
            <w:pPr>
              <w:spacing w:line="276" w:lineRule="auto"/>
              <w:rPr>
                <w:rFonts w:ascii="宋体" w:hAnsi="宋体"/>
                <w:b/>
                <w:sz w:val="28"/>
                <w:szCs w:val="28"/>
              </w:rPr>
            </w:pPr>
            <w:r w:rsidRPr="006B4FB6">
              <w:rPr>
                <w:rFonts w:ascii="宋体" w:hAnsi="宋体" w:hint="eastAsia"/>
                <w:sz w:val="28"/>
                <w:szCs w:val="28"/>
              </w:rPr>
              <w:t>空气、地表水、地下水、污染源、土壤生态、噪声等手工或自动监测数据。</w:t>
            </w:r>
          </w:p>
        </w:tc>
        <w:tc>
          <w:tcPr>
            <w:tcW w:w="1058" w:type="pct"/>
            <w:vAlign w:val="center"/>
          </w:tcPr>
          <w:p w:rsidR="00FA75CC" w:rsidRPr="006B4FB6" w:rsidRDefault="00FA75CC" w:rsidP="007D4158">
            <w:pPr>
              <w:spacing w:line="276" w:lineRule="auto"/>
              <w:jc w:val="center"/>
              <w:rPr>
                <w:rFonts w:ascii="宋体" w:hAnsi="宋体"/>
                <w:b/>
                <w:sz w:val="28"/>
                <w:szCs w:val="28"/>
              </w:rPr>
            </w:pPr>
            <w:r w:rsidRPr="006B4FB6">
              <w:rPr>
                <w:rFonts w:ascii="宋体" w:hAnsi="宋体" w:hint="eastAsia"/>
                <w:sz w:val="28"/>
                <w:szCs w:val="28"/>
              </w:rPr>
              <w:t>文档或数据库</w:t>
            </w:r>
          </w:p>
        </w:tc>
        <w:tc>
          <w:tcPr>
            <w:tcW w:w="1032" w:type="pct"/>
            <w:vAlign w:val="center"/>
          </w:tcPr>
          <w:p w:rsidR="00FA75CC" w:rsidRPr="002277A2" w:rsidRDefault="002277A2" w:rsidP="009C4669">
            <w:pPr>
              <w:spacing w:line="276" w:lineRule="auto"/>
              <w:rPr>
                <w:rFonts w:ascii="宋体" w:hAnsi="宋体"/>
                <w:sz w:val="28"/>
                <w:szCs w:val="28"/>
              </w:rPr>
            </w:pPr>
            <w:r>
              <w:rPr>
                <w:rFonts w:ascii="宋体" w:hAnsi="宋体" w:hint="eastAsia"/>
                <w:sz w:val="28"/>
                <w:szCs w:val="28"/>
              </w:rPr>
              <w:t>用于建立监测数据库</w:t>
            </w:r>
          </w:p>
        </w:tc>
      </w:tr>
      <w:tr w:rsidR="00FA75CC" w:rsidRPr="00D26474" w:rsidTr="009C4669">
        <w:trPr>
          <w:jc w:val="center"/>
        </w:trPr>
        <w:tc>
          <w:tcPr>
            <w:tcW w:w="2910" w:type="pct"/>
            <w:shd w:val="clear" w:color="auto" w:fill="auto"/>
            <w:vAlign w:val="center"/>
          </w:tcPr>
          <w:p w:rsidR="00FA75CC" w:rsidRPr="006B4FB6" w:rsidRDefault="00FA75CC" w:rsidP="001E04AF">
            <w:pPr>
              <w:spacing w:line="276" w:lineRule="auto"/>
              <w:rPr>
                <w:rFonts w:ascii="宋体" w:hAnsi="宋体"/>
                <w:b/>
                <w:sz w:val="28"/>
                <w:szCs w:val="28"/>
              </w:rPr>
            </w:pPr>
            <w:r w:rsidRPr="006B4FB6">
              <w:rPr>
                <w:rFonts w:ascii="宋体" w:hAnsi="宋体" w:hint="eastAsia"/>
                <w:b/>
                <w:sz w:val="28"/>
                <w:szCs w:val="28"/>
              </w:rPr>
              <w:t>分析报表：</w:t>
            </w:r>
          </w:p>
          <w:p w:rsidR="00FA75CC" w:rsidRPr="006B4FB6" w:rsidRDefault="00FA75CC" w:rsidP="001E04AF">
            <w:pPr>
              <w:spacing w:line="276" w:lineRule="auto"/>
              <w:rPr>
                <w:rFonts w:ascii="宋体" w:hAnsi="宋体"/>
                <w:b/>
                <w:sz w:val="28"/>
                <w:szCs w:val="28"/>
              </w:rPr>
            </w:pPr>
            <w:r w:rsidRPr="006B4FB6">
              <w:rPr>
                <w:rFonts w:ascii="宋体" w:hAnsi="宋体" w:hint="eastAsia"/>
                <w:sz w:val="28"/>
                <w:szCs w:val="28"/>
              </w:rPr>
              <w:t xml:space="preserve">   水、气、噪、土壤、生态等监测数据日常报表和报告</w:t>
            </w:r>
          </w:p>
        </w:tc>
        <w:tc>
          <w:tcPr>
            <w:tcW w:w="1058" w:type="pct"/>
            <w:vAlign w:val="center"/>
          </w:tcPr>
          <w:p w:rsidR="00FA75CC" w:rsidRPr="006B4FB6" w:rsidRDefault="00FA75CC" w:rsidP="00FA75CC">
            <w:pPr>
              <w:spacing w:line="276" w:lineRule="auto"/>
              <w:jc w:val="center"/>
              <w:rPr>
                <w:rFonts w:ascii="宋体" w:hAnsi="宋体"/>
                <w:b/>
                <w:sz w:val="28"/>
                <w:szCs w:val="28"/>
              </w:rPr>
            </w:pPr>
            <w:r w:rsidRPr="006B4FB6">
              <w:rPr>
                <w:rFonts w:ascii="宋体" w:hAnsi="宋体" w:hint="eastAsia"/>
                <w:sz w:val="28"/>
                <w:szCs w:val="28"/>
              </w:rPr>
              <w:t>文档</w:t>
            </w:r>
          </w:p>
        </w:tc>
        <w:tc>
          <w:tcPr>
            <w:tcW w:w="1032" w:type="pct"/>
            <w:vAlign w:val="center"/>
          </w:tcPr>
          <w:p w:rsidR="0083484B" w:rsidRDefault="0083484B" w:rsidP="009C4669">
            <w:pPr>
              <w:spacing w:line="276" w:lineRule="auto"/>
              <w:rPr>
                <w:rFonts w:ascii="宋体" w:hAnsi="宋体"/>
                <w:sz w:val="28"/>
                <w:szCs w:val="28"/>
              </w:rPr>
            </w:pPr>
          </w:p>
          <w:p w:rsidR="00FA75CC" w:rsidRPr="002277A2" w:rsidRDefault="005014C0" w:rsidP="009C4669">
            <w:pPr>
              <w:spacing w:line="276" w:lineRule="auto"/>
              <w:rPr>
                <w:rFonts w:ascii="宋体" w:hAnsi="宋体"/>
                <w:sz w:val="28"/>
                <w:szCs w:val="28"/>
              </w:rPr>
            </w:pPr>
            <w:r w:rsidRPr="005014C0">
              <w:rPr>
                <w:rFonts w:ascii="宋体" w:hAnsi="宋体" w:hint="eastAsia"/>
                <w:sz w:val="28"/>
                <w:szCs w:val="28"/>
              </w:rPr>
              <w:t>建立相关报表的依据</w:t>
            </w:r>
          </w:p>
        </w:tc>
      </w:tr>
      <w:tr w:rsidR="00FA75CC" w:rsidRPr="00D26474" w:rsidTr="009C4669">
        <w:trPr>
          <w:jc w:val="center"/>
        </w:trPr>
        <w:tc>
          <w:tcPr>
            <w:tcW w:w="2910" w:type="pct"/>
            <w:shd w:val="clear" w:color="auto" w:fill="auto"/>
            <w:vAlign w:val="center"/>
          </w:tcPr>
          <w:p w:rsidR="00FA75CC" w:rsidRPr="006B4FB6" w:rsidRDefault="00FA75CC" w:rsidP="001E04AF">
            <w:pPr>
              <w:spacing w:line="276" w:lineRule="auto"/>
              <w:rPr>
                <w:rFonts w:ascii="宋体" w:hAnsi="宋体"/>
                <w:b/>
                <w:sz w:val="28"/>
                <w:szCs w:val="28"/>
              </w:rPr>
            </w:pPr>
            <w:r w:rsidRPr="006B4FB6">
              <w:rPr>
                <w:rFonts w:ascii="宋体" w:hAnsi="宋体" w:hint="eastAsia"/>
                <w:b/>
                <w:sz w:val="28"/>
                <w:szCs w:val="28"/>
              </w:rPr>
              <w:t>业务流程：</w:t>
            </w:r>
          </w:p>
          <w:p w:rsidR="00FA75CC" w:rsidRPr="006B4FB6" w:rsidRDefault="00FA75CC" w:rsidP="00BC34A4">
            <w:pPr>
              <w:spacing w:line="276" w:lineRule="auto"/>
              <w:ind w:firstLine="435"/>
              <w:rPr>
                <w:rFonts w:ascii="宋体" w:hAnsi="宋体"/>
                <w:sz w:val="28"/>
                <w:szCs w:val="28"/>
              </w:rPr>
            </w:pPr>
            <w:r w:rsidRPr="006B4FB6">
              <w:rPr>
                <w:rFonts w:ascii="宋体" w:hAnsi="宋体" w:hint="eastAsia"/>
                <w:sz w:val="28"/>
                <w:szCs w:val="28"/>
              </w:rPr>
              <w:t>监测中心组织机构基础信息，系统所涉及相关部门的职能及业务流程。</w:t>
            </w:r>
          </w:p>
          <w:p w:rsidR="00FA75CC" w:rsidRPr="006B4FB6" w:rsidRDefault="00FA75CC" w:rsidP="00BC34A4">
            <w:pPr>
              <w:spacing w:line="276" w:lineRule="auto"/>
              <w:ind w:firstLine="435"/>
              <w:rPr>
                <w:rFonts w:ascii="宋体" w:hAnsi="宋体"/>
                <w:sz w:val="28"/>
                <w:szCs w:val="28"/>
              </w:rPr>
            </w:pPr>
            <w:r w:rsidRPr="006B4FB6">
              <w:rPr>
                <w:rFonts w:ascii="宋体" w:hAnsi="宋体" w:hint="eastAsia"/>
                <w:sz w:val="28"/>
                <w:szCs w:val="28"/>
              </w:rPr>
              <w:t>区县监测站与监测中心监测数据的流转</w:t>
            </w:r>
            <w:r w:rsidRPr="006B4FB6">
              <w:rPr>
                <w:rFonts w:ascii="宋体" w:hAnsi="宋体" w:hint="eastAsia"/>
                <w:sz w:val="28"/>
                <w:szCs w:val="28"/>
              </w:rPr>
              <w:lastRenderedPageBreak/>
              <w:t>关系</w:t>
            </w:r>
          </w:p>
        </w:tc>
        <w:tc>
          <w:tcPr>
            <w:tcW w:w="1058" w:type="pct"/>
            <w:vAlign w:val="center"/>
          </w:tcPr>
          <w:p w:rsidR="00FA75CC" w:rsidRPr="006B4FB6" w:rsidRDefault="00FA75CC" w:rsidP="00D74114">
            <w:pPr>
              <w:spacing w:line="276" w:lineRule="auto"/>
              <w:jc w:val="center"/>
              <w:rPr>
                <w:rFonts w:ascii="宋体" w:hAnsi="宋体"/>
                <w:b/>
                <w:sz w:val="28"/>
                <w:szCs w:val="28"/>
              </w:rPr>
            </w:pPr>
            <w:r w:rsidRPr="006B4FB6">
              <w:rPr>
                <w:rFonts w:ascii="宋体" w:hAnsi="宋体" w:hint="eastAsia"/>
                <w:sz w:val="28"/>
                <w:szCs w:val="28"/>
              </w:rPr>
              <w:lastRenderedPageBreak/>
              <w:t>文档</w:t>
            </w:r>
          </w:p>
        </w:tc>
        <w:tc>
          <w:tcPr>
            <w:tcW w:w="1032" w:type="pct"/>
            <w:vAlign w:val="center"/>
          </w:tcPr>
          <w:p w:rsidR="00FA75CC" w:rsidRPr="002277A2" w:rsidRDefault="005014C0" w:rsidP="009C4669">
            <w:pPr>
              <w:spacing w:line="276" w:lineRule="auto"/>
              <w:rPr>
                <w:rFonts w:ascii="宋体" w:hAnsi="宋体"/>
                <w:sz w:val="28"/>
                <w:szCs w:val="28"/>
              </w:rPr>
            </w:pPr>
            <w:r w:rsidRPr="005014C0">
              <w:rPr>
                <w:rFonts w:ascii="宋体" w:hAnsi="宋体" w:hint="eastAsia"/>
                <w:sz w:val="28"/>
                <w:szCs w:val="28"/>
              </w:rPr>
              <w:t>了解监测站日常业务流程，实现相关功能</w:t>
            </w:r>
          </w:p>
        </w:tc>
      </w:tr>
      <w:tr w:rsidR="004D7861" w:rsidRPr="00D26474" w:rsidTr="009C4669">
        <w:trPr>
          <w:jc w:val="center"/>
        </w:trPr>
        <w:tc>
          <w:tcPr>
            <w:tcW w:w="2910" w:type="pct"/>
            <w:shd w:val="clear" w:color="auto" w:fill="auto"/>
            <w:vAlign w:val="center"/>
          </w:tcPr>
          <w:p w:rsidR="004D7861" w:rsidRPr="006B4FB6" w:rsidRDefault="004D7861" w:rsidP="004D7861">
            <w:pPr>
              <w:spacing w:line="276" w:lineRule="auto"/>
              <w:rPr>
                <w:rFonts w:ascii="宋体" w:hAnsi="宋体"/>
                <w:b/>
                <w:sz w:val="28"/>
                <w:szCs w:val="28"/>
              </w:rPr>
            </w:pPr>
            <w:r w:rsidRPr="006B4FB6">
              <w:rPr>
                <w:rFonts w:ascii="宋体" w:hAnsi="宋体" w:hint="eastAsia"/>
                <w:b/>
                <w:sz w:val="28"/>
                <w:szCs w:val="28"/>
              </w:rPr>
              <w:lastRenderedPageBreak/>
              <w:t>辅助资料：</w:t>
            </w:r>
          </w:p>
          <w:p w:rsidR="004D7861" w:rsidRPr="006B4FB6" w:rsidRDefault="004D7861" w:rsidP="004D7861">
            <w:pPr>
              <w:spacing w:line="276" w:lineRule="auto"/>
              <w:ind w:firstLine="420"/>
              <w:rPr>
                <w:rFonts w:ascii="宋体" w:hAnsi="宋体"/>
                <w:sz w:val="28"/>
                <w:szCs w:val="28"/>
              </w:rPr>
            </w:pPr>
            <w:r w:rsidRPr="006B4FB6">
              <w:rPr>
                <w:rFonts w:ascii="宋体" w:hAnsi="宋体" w:hint="eastAsia"/>
                <w:sz w:val="28"/>
                <w:szCs w:val="28"/>
              </w:rPr>
              <w:t>现有的信息系统建设规范、现有的信息系统使用管理规范、现有的基本数据规范、现有的数据接口规范</w:t>
            </w:r>
          </w:p>
          <w:p w:rsidR="004D7861" w:rsidRPr="006B4FB6" w:rsidRDefault="004D7861" w:rsidP="004D7861">
            <w:pPr>
              <w:spacing w:line="276" w:lineRule="auto"/>
              <w:rPr>
                <w:rFonts w:ascii="宋体" w:hAnsi="宋体"/>
                <w:b/>
                <w:sz w:val="28"/>
                <w:szCs w:val="28"/>
              </w:rPr>
            </w:pPr>
            <w:r w:rsidRPr="006B4FB6">
              <w:rPr>
                <w:rFonts w:ascii="宋体" w:hAnsi="宋体" w:hint="eastAsia"/>
                <w:sz w:val="28"/>
                <w:szCs w:val="28"/>
              </w:rPr>
              <w:t>相关国家环境保护标准，分析方法，评价指标，包括各环境质量要素和污染源管理的国家环境保护部门和天津市颁布的各</w:t>
            </w:r>
            <w:proofErr w:type="gramStart"/>
            <w:r w:rsidRPr="006B4FB6">
              <w:rPr>
                <w:rFonts w:ascii="宋体" w:hAnsi="宋体" w:hint="eastAsia"/>
                <w:sz w:val="28"/>
                <w:szCs w:val="28"/>
              </w:rPr>
              <w:t>类评价</w:t>
            </w:r>
            <w:proofErr w:type="gramEnd"/>
            <w:r w:rsidRPr="006B4FB6">
              <w:rPr>
                <w:rFonts w:ascii="宋体" w:hAnsi="宋体" w:hint="eastAsia"/>
                <w:sz w:val="28"/>
                <w:szCs w:val="28"/>
              </w:rPr>
              <w:t>标准</w:t>
            </w:r>
          </w:p>
        </w:tc>
        <w:tc>
          <w:tcPr>
            <w:tcW w:w="1058" w:type="pct"/>
            <w:vAlign w:val="center"/>
          </w:tcPr>
          <w:p w:rsidR="004D7861" w:rsidRPr="006B4FB6" w:rsidRDefault="004D7861" w:rsidP="00D74114">
            <w:pPr>
              <w:spacing w:line="276" w:lineRule="auto"/>
              <w:jc w:val="center"/>
              <w:rPr>
                <w:rFonts w:ascii="宋体" w:hAnsi="宋体"/>
                <w:sz w:val="28"/>
                <w:szCs w:val="28"/>
              </w:rPr>
            </w:pPr>
            <w:r w:rsidRPr="006B4FB6">
              <w:rPr>
                <w:rFonts w:ascii="宋体" w:hAnsi="宋体" w:hint="eastAsia"/>
                <w:sz w:val="28"/>
                <w:szCs w:val="28"/>
              </w:rPr>
              <w:t>文档</w:t>
            </w:r>
          </w:p>
        </w:tc>
        <w:tc>
          <w:tcPr>
            <w:tcW w:w="1032" w:type="pct"/>
            <w:vAlign w:val="center"/>
          </w:tcPr>
          <w:p w:rsidR="004D7861" w:rsidRDefault="004D7861" w:rsidP="009C4669">
            <w:pPr>
              <w:spacing w:line="276" w:lineRule="auto"/>
              <w:rPr>
                <w:rFonts w:ascii="宋体" w:hAnsi="宋体"/>
                <w:sz w:val="28"/>
                <w:szCs w:val="28"/>
              </w:rPr>
            </w:pPr>
          </w:p>
          <w:p w:rsidR="004D7861" w:rsidRPr="005014C0" w:rsidRDefault="004D7861" w:rsidP="009C4669">
            <w:pPr>
              <w:spacing w:line="276" w:lineRule="auto"/>
              <w:rPr>
                <w:rFonts w:ascii="宋体" w:hAnsi="宋体"/>
                <w:sz w:val="28"/>
                <w:szCs w:val="28"/>
              </w:rPr>
            </w:pPr>
            <w:r w:rsidRPr="005014C0">
              <w:rPr>
                <w:rFonts w:ascii="宋体" w:hAnsi="宋体" w:hint="eastAsia"/>
                <w:sz w:val="28"/>
                <w:szCs w:val="28"/>
              </w:rPr>
              <w:t>建立相关</w:t>
            </w:r>
            <w:r w:rsidR="009C4669">
              <w:rPr>
                <w:rFonts w:ascii="宋体" w:hAnsi="宋体" w:hint="eastAsia"/>
                <w:sz w:val="28"/>
                <w:szCs w:val="28"/>
              </w:rPr>
              <w:t>评价分析</w:t>
            </w:r>
            <w:r w:rsidRPr="005014C0">
              <w:rPr>
                <w:rFonts w:ascii="宋体" w:hAnsi="宋体" w:hint="eastAsia"/>
                <w:sz w:val="28"/>
                <w:szCs w:val="28"/>
              </w:rPr>
              <w:t>的依据</w:t>
            </w:r>
          </w:p>
        </w:tc>
      </w:tr>
    </w:tbl>
    <w:p w:rsidR="006C7D5A" w:rsidRPr="007C6E22" w:rsidRDefault="004B7848" w:rsidP="007C6E22">
      <w:pPr>
        <w:spacing w:before="120" w:after="120" w:line="360" w:lineRule="auto"/>
        <w:ind w:firstLineChars="150" w:firstLine="420"/>
        <w:rPr>
          <w:rFonts w:ascii="宋体" w:hAnsi="宋体"/>
          <w:sz w:val="28"/>
          <w:szCs w:val="28"/>
        </w:rPr>
      </w:pPr>
      <w:r w:rsidRPr="007C6E22">
        <w:rPr>
          <w:rFonts w:ascii="宋体" w:hAnsi="宋体" w:hint="eastAsia"/>
          <w:sz w:val="28"/>
          <w:szCs w:val="28"/>
        </w:rPr>
        <w:t>以上是我公司基于以往的项目管理经验，</w:t>
      </w:r>
      <w:r w:rsidR="006C7D5A" w:rsidRPr="007C6E22">
        <w:rPr>
          <w:rFonts w:ascii="宋体" w:hAnsi="宋体" w:hint="eastAsia"/>
          <w:sz w:val="28"/>
          <w:szCs w:val="28"/>
        </w:rPr>
        <w:t>为了本项目的顺利进行，</w:t>
      </w:r>
      <w:r w:rsidRPr="007C6E22">
        <w:rPr>
          <w:rFonts w:ascii="宋体" w:hAnsi="宋体" w:hint="eastAsia"/>
          <w:sz w:val="28"/>
          <w:szCs w:val="28"/>
        </w:rPr>
        <w:t>在项目</w:t>
      </w:r>
      <w:r w:rsidR="0072003B" w:rsidRPr="007C6E22">
        <w:rPr>
          <w:rFonts w:ascii="宋体" w:hAnsi="宋体" w:hint="eastAsia"/>
          <w:sz w:val="28"/>
          <w:szCs w:val="28"/>
        </w:rPr>
        <w:t>启动阶段关键问题的描述</w:t>
      </w:r>
      <w:r w:rsidR="006C7D5A" w:rsidRPr="007C6E22">
        <w:rPr>
          <w:rFonts w:ascii="宋体" w:hAnsi="宋体" w:hint="eastAsia"/>
          <w:sz w:val="28"/>
          <w:szCs w:val="28"/>
        </w:rPr>
        <w:t>。后续，我公司将陆续提供</w:t>
      </w:r>
      <w:r w:rsidR="00CE6816" w:rsidRPr="007C6E22">
        <w:rPr>
          <w:rFonts w:ascii="宋体" w:hAnsi="宋体" w:hint="eastAsia"/>
          <w:sz w:val="28"/>
          <w:szCs w:val="28"/>
        </w:rPr>
        <w:t>相关的</w:t>
      </w:r>
      <w:r w:rsidR="006C7D5A" w:rsidRPr="007C6E22">
        <w:rPr>
          <w:rFonts w:ascii="宋体" w:hAnsi="宋体" w:hint="eastAsia"/>
          <w:sz w:val="28"/>
          <w:szCs w:val="28"/>
        </w:rPr>
        <w:t>项目管理性文档。</w:t>
      </w:r>
    </w:p>
    <w:p w:rsidR="004B7848" w:rsidRPr="007C6E22" w:rsidRDefault="006C7D5A" w:rsidP="007C6E22">
      <w:pPr>
        <w:spacing w:before="120" w:after="120" w:line="360" w:lineRule="auto"/>
        <w:ind w:firstLineChars="150" w:firstLine="420"/>
        <w:rPr>
          <w:rFonts w:ascii="宋体" w:hAnsi="宋体"/>
          <w:sz w:val="28"/>
          <w:szCs w:val="28"/>
        </w:rPr>
      </w:pPr>
      <w:r w:rsidRPr="007C6E22">
        <w:rPr>
          <w:rFonts w:ascii="宋体" w:hAnsi="宋体" w:hint="eastAsia"/>
          <w:sz w:val="28"/>
          <w:szCs w:val="28"/>
        </w:rPr>
        <w:t>再次感谢贵单位对</w:t>
      </w:r>
      <w:r w:rsidR="00CE6816" w:rsidRPr="007C6E22">
        <w:rPr>
          <w:rFonts w:ascii="宋体" w:hAnsi="宋体" w:hint="eastAsia"/>
          <w:sz w:val="28"/>
          <w:szCs w:val="28"/>
        </w:rPr>
        <w:t>中</w:t>
      </w:r>
      <w:proofErr w:type="gramStart"/>
      <w:r w:rsidR="00CE6816" w:rsidRPr="007C6E22">
        <w:rPr>
          <w:rFonts w:ascii="宋体" w:hAnsi="宋体" w:hint="eastAsia"/>
          <w:sz w:val="28"/>
          <w:szCs w:val="28"/>
        </w:rPr>
        <w:t>科宇图</w:t>
      </w:r>
      <w:proofErr w:type="gramEnd"/>
      <w:r w:rsidR="00560A7B">
        <w:rPr>
          <w:rFonts w:ascii="宋体" w:hAnsi="宋体" w:hint="eastAsia"/>
          <w:sz w:val="28"/>
          <w:szCs w:val="28"/>
        </w:rPr>
        <w:t>天下科技有限公司</w:t>
      </w:r>
      <w:r w:rsidRPr="007C6E22">
        <w:rPr>
          <w:rFonts w:ascii="宋体" w:hAnsi="宋体" w:hint="eastAsia"/>
          <w:sz w:val="28"/>
          <w:szCs w:val="28"/>
        </w:rPr>
        <w:t>的信任，</w:t>
      </w:r>
      <w:r w:rsidR="00850BE8" w:rsidRPr="007C6E22">
        <w:rPr>
          <w:rFonts w:ascii="宋体" w:hAnsi="宋体" w:hint="eastAsia"/>
          <w:sz w:val="28"/>
          <w:szCs w:val="28"/>
        </w:rPr>
        <w:t>项目的成功仍需我们双方的共同努力和紧密协作，祝工作顺利。</w:t>
      </w:r>
    </w:p>
    <w:p w:rsidR="00962DBA" w:rsidRDefault="00962DBA" w:rsidP="00EE0648">
      <w:pPr>
        <w:spacing w:before="120" w:after="120" w:line="360" w:lineRule="auto"/>
        <w:ind w:firstLineChars="150" w:firstLine="360"/>
        <w:rPr>
          <w:rFonts w:ascii="宋体" w:hAnsi="宋体"/>
          <w:sz w:val="24"/>
        </w:rPr>
      </w:pPr>
    </w:p>
    <w:p w:rsidR="00962DBA" w:rsidRPr="00E940FC" w:rsidRDefault="00962DBA" w:rsidP="00EE0648">
      <w:pPr>
        <w:spacing w:before="120" w:after="120" w:line="360" w:lineRule="auto"/>
        <w:ind w:firstLineChars="150" w:firstLine="360"/>
        <w:rPr>
          <w:rFonts w:ascii="宋体" w:hAnsi="宋体"/>
          <w:sz w:val="24"/>
        </w:rPr>
      </w:pPr>
    </w:p>
    <w:p w:rsidR="00AF2839" w:rsidRPr="00E940FC" w:rsidRDefault="005A6524" w:rsidP="00AF2839">
      <w:pPr>
        <w:spacing w:line="360" w:lineRule="auto"/>
        <w:jc w:val="right"/>
        <w:rPr>
          <w:rFonts w:ascii="宋体" w:hAnsi="宋体"/>
          <w:sz w:val="28"/>
          <w:szCs w:val="28"/>
        </w:rPr>
      </w:pPr>
      <w:r w:rsidRPr="00E940FC">
        <w:rPr>
          <w:rFonts w:ascii="宋体" w:hAnsi="宋体" w:hint="eastAsia"/>
          <w:sz w:val="28"/>
          <w:szCs w:val="28"/>
        </w:rPr>
        <w:t>中</w:t>
      </w:r>
      <w:proofErr w:type="gramStart"/>
      <w:r w:rsidRPr="00E940FC">
        <w:rPr>
          <w:rFonts w:ascii="宋体" w:hAnsi="宋体" w:hint="eastAsia"/>
          <w:sz w:val="28"/>
          <w:szCs w:val="28"/>
        </w:rPr>
        <w:t>科宇图</w:t>
      </w:r>
      <w:proofErr w:type="gramEnd"/>
      <w:r w:rsidRPr="00E940FC">
        <w:rPr>
          <w:rFonts w:ascii="宋体" w:hAnsi="宋体" w:hint="eastAsia"/>
          <w:sz w:val="28"/>
          <w:szCs w:val="28"/>
        </w:rPr>
        <w:t>天下科技有限公司</w:t>
      </w:r>
    </w:p>
    <w:p w:rsidR="006308AE" w:rsidRPr="00E940FC" w:rsidRDefault="00AF2839" w:rsidP="00EE0648">
      <w:pPr>
        <w:wordWrap w:val="0"/>
        <w:spacing w:line="360" w:lineRule="auto"/>
        <w:jc w:val="right"/>
      </w:pPr>
      <w:r w:rsidRPr="00E940FC">
        <w:rPr>
          <w:rFonts w:ascii="宋体" w:hAnsi="宋体" w:hint="eastAsia"/>
          <w:sz w:val="28"/>
          <w:szCs w:val="28"/>
        </w:rPr>
        <w:t>20</w:t>
      </w:r>
      <w:r w:rsidR="00FC5A8A">
        <w:rPr>
          <w:rFonts w:ascii="宋体" w:hAnsi="宋体" w:hint="eastAsia"/>
          <w:sz w:val="28"/>
          <w:szCs w:val="28"/>
        </w:rPr>
        <w:t>1</w:t>
      </w:r>
      <w:r w:rsidR="00A417DC">
        <w:rPr>
          <w:rFonts w:ascii="宋体" w:hAnsi="宋体" w:hint="eastAsia"/>
          <w:sz w:val="28"/>
          <w:szCs w:val="28"/>
        </w:rPr>
        <w:t>2</w:t>
      </w:r>
      <w:r w:rsidRPr="00E940FC">
        <w:rPr>
          <w:rFonts w:ascii="宋体" w:hAnsi="宋体" w:hint="eastAsia"/>
          <w:sz w:val="28"/>
          <w:szCs w:val="28"/>
        </w:rPr>
        <w:t>年</w:t>
      </w:r>
      <w:r w:rsidR="00FC5A8A">
        <w:rPr>
          <w:rFonts w:ascii="宋体" w:hAnsi="宋体" w:hint="eastAsia"/>
          <w:sz w:val="28"/>
          <w:szCs w:val="28"/>
        </w:rPr>
        <w:t>0</w:t>
      </w:r>
      <w:r w:rsidR="0055461A">
        <w:rPr>
          <w:rFonts w:ascii="宋体" w:hAnsi="宋体" w:hint="eastAsia"/>
          <w:sz w:val="28"/>
          <w:szCs w:val="28"/>
        </w:rPr>
        <w:t>9</w:t>
      </w:r>
      <w:r w:rsidRPr="00E940FC">
        <w:rPr>
          <w:rFonts w:ascii="宋体" w:hAnsi="宋体" w:hint="eastAsia"/>
          <w:sz w:val="28"/>
          <w:szCs w:val="28"/>
        </w:rPr>
        <w:t>月</w:t>
      </w:r>
      <w:r w:rsidR="0055461A">
        <w:rPr>
          <w:rFonts w:ascii="宋体" w:hAnsi="宋体" w:hint="eastAsia"/>
          <w:sz w:val="28"/>
          <w:szCs w:val="28"/>
        </w:rPr>
        <w:t>21</w:t>
      </w:r>
      <w:r w:rsidRPr="00E940FC">
        <w:rPr>
          <w:rFonts w:ascii="宋体" w:hAnsi="宋体" w:hint="eastAsia"/>
          <w:sz w:val="28"/>
          <w:szCs w:val="28"/>
        </w:rPr>
        <w:t>日</w:t>
      </w:r>
    </w:p>
    <w:sectPr w:rsidR="006308AE" w:rsidRPr="00E940FC" w:rsidSect="008472E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BFB" w:rsidRDefault="00654BFB" w:rsidP="00116B9D">
      <w:r>
        <w:separator/>
      </w:r>
    </w:p>
  </w:endnote>
  <w:endnote w:type="continuationSeparator" w:id="0">
    <w:p w:rsidR="00654BFB" w:rsidRDefault="00654BFB" w:rsidP="0011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2D2" w:rsidRDefault="000E6F56" w:rsidP="00187BEB">
    <w:pPr>
      <w:pStyle w:val="aa"/>
      <w:jc w:val="right"/>
    </w:pPr>
    <w:r>
      <w:rPr>
        <w:rStyle w:val="ab"/>
      </w:rPr>
      <w:fldChar w:fldCharType="begin"/>
    </w:r>
    <w:r w:rsidR="005F62D2">
      <w:rPr>
        <w:rStyle w:val="ab"/>
      </w:rPr>
      <w:instrText xml:space="preserve"> PAGE </w:instrText>
    </w:r>
    <w:r>
      <w:rPr>
        <w:rStyle w:val="ab"/>
      </w:rPr>
      <w:fldChar w:fldCharType="separate"/>
    </w:r>
    <w:r w:rsidR="00F270EB">
      <w:rPr>
        <w:rStyle w:val="ab"/>
        <w:noProof/>
      </w:rPr>
      <w:t>1</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BFB" w:rsidRDefault="00654BFB" w:rsidP="00116B9D">
      <w:r>
        <w:separator/>
      </w:r>
    </w:p>
  </w:footnote>
  <w:footnote w:type="continuationSeparator" w:id="0">
    <w:p w:rsidR="00654BFB" w:rsidRDefault="00654BFB" w:rsidP="00116B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2D2" w:rsidRPr="00AC2D7D" w:rsidRDefault="00371DAB" w:rsidP="00810558">
    <w:pPr>
      <w:pStyle w:val="a9"/>
      <w:tabs>
        <w:tab w:val="clear" w:pos="4153"/>
        <w:tab w:val="clear" w:pos="8306"/>
        <w:tab w:val="left" w:pos="6984"/>
      </w:tabs>
      <w:jc w:val="both"/>
      <w:rPr>
        <w:rFonts w:ascii="楷体_GB2312" w:eastAsia="楷体_GB2312"/>
        <w:b/>
        <w:sz w:val="24"/>
        <w:szCs w:val="24"/>
      </w:rPr>
    </w:pPr>
    <w:r>
      <w:rPr>
        <w:rFonts w:ascii="楷体_GB2312" w:eastAsia="楷体_GB2312"/>
        <w:b/>
        <w:noProof/>
        <w:sz w:val="24"/>
        <w:szCs w:val="24"/>
      </w:rPr>
      <w:drawing>
        <wp:inline distT="0" distB="0" distL="0" distR="0" wp14:anchorId="09E5FF56" wp14:editId="57814E2C">
          <wp:extent cx="1381125" cy="390525"/>
          <wp:effectExtent l="19050" t="0" r="9525" b="0"/>
          <wp:docPr id="1" name="图片 1" descr="中科宇图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科宇图logo"/>
                  <pic:cNvPicPr>
                    <a:picLocks noChangeAspect="1" noChangeArrowheads="1"/>
                  </pic:cNvPicPr>
                </pic:nvPicPr>
                <pic:blipFill>
                  <a:blip r:embed="rId1"/>
                  <a:srcRect/>
                  <a:stretch>
                    <a:fillRect/>
                  </a:stretch>
                </pic:blipFill>
                <pic:spPr bwMode="auto">
                  <a:xfrm>
                    <a:off x="0" y="0"/>
                    <a:ext cx="1381125" cy="390525"/>
                  </a:xfrm>
                  <a:prstGeom prst="rect">
                    <a:avLst/>
                  </a:prstGeom>
                  <a:noFill/>
                  <a:ln w="9525">
                    <a:noFill/>
                    <a:miter lim="800000"/>
                    <a:headEnd/>
                    <a:tailEnd/>
                  </a:ln>
                </pic:spPr>
              </pic:pic>
            </a:graphicData>
          </a:graphic>
        </wp:inline>
      </w:drawing>
    </w:r>
    <w:ins w:id="2" w:author="guww" w:date="2012-09-25T08:30:00Z">
      <w:r w:rsidR="00404FC6">
        <w:rPr>
          <w:rFonts w:ascii="楷体_GB2312" w:eastAsia="楷体_GB2312" w:hint="eastAsia"/>
          <w:b/>
          <w:sz w:val="24"/>
          <w:szCs w:val="24"/>
        </w:rPr>
        <w:t xml:space="preserve">                                     </w:t>
      </w:r>
    </w:ins>
    <w:r w:rsidR="00404FC6" w:rsidRPr="00AC2D7D">
      <w:rPr>
        <w:rFonts w:ascii="楷体_GB2312" w:eastAsia="楷体_GB2312" w:hint="eastAsia"/>
        <w:b/>
        <w:sz w:val="24"/>
        <w:szCs w:val="24"/>
      </w:rPr>
      <w:t>项目启动函</w:t>
    </w:r>
    <w:r w:rsidR="005F62D2">
      <w:rPr>
        <w:rFonts w:ascii="楷体_GB2312" w:eastAsia="楷体_GB2312"/>
        <w:b/>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F"/>
    <w:multiLevelType w:val="multilevel"/>
    <w:tmpl w:val="B56EBCE8"/>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3."/>
      <w:lvlJc w:val="left"/>
      <w:pPr>
        <w:tabs>
          <w:tab w:val="num" w:pos="1146"/>
        </w:tabs>
        <w:ind w:left="114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705041C"/>
    <w:multiLevelType w:val="hybridMultilevel"/>
    <w:tmpl w:val="88ACAC12"/>
    <w:lvl w:ilvl="0" w:tplc="C946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B3F60"/>
    <w:multiLevelType w:val="hybridMultilevel"/>
    <w:tmpl w:val="54D2588E"/>
    <w:lvl w:ilvl="0" w:tplc="E368A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7A2ECC"/>
    <w:multiLevelType w:val="hybridMultilevel"/>
    <w:tmpl w:val="88ACAC12"/>
    <w:lvl w:ilvl="0" w:tplc="C946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8088B"/>
    <w:multiLevelType w:val="hybridMultilevel"/>
    <w:tmpl w:val="D41AA344"/>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5">
    <w:nsid w:val="16986EED"/>
    <w:multiLevelType w:val="multilevel"/>
    <w:tmpl w:val="0B54D48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BCC24A5"/>
    <w:multiLevelType w:val="hybridMultilevel"/>
    <w:tmpl w:val="ADFC3524"/>
    <w:lvl w:ilvl="0" w:tplc="A6ACB09A">
      <w:start w:val="1"/>
      <w:numFmt w:val="decimal"/>
      <w:lvlText w:val="%1."/>
      <w:lvlJc w:val="left"/>
      <w:pPr>
        <w:tabs>
          <w:tab w:val="num" w:pos="360"/>
        </w:tabs>
        <w:ind w:left="360" w:hanging="360"/>
      </w:pPr>
      <w:rPr>
        <w:rFonts w:hint="default"/>
      </w:rPr>
    </w:lvl>
    <w:lvl w:ilvl="1" w:tplc="F5426BAE">
      <w:start w:val="2"/>
      <w:numFmt w:val="japaneseCounting"/>
      <w:lvlText w:val="%2、"/>
      <w:lvlJc w:val="left"/>
      <w:pPr>
        <w:tabs>
          <w:tab w:val="num" w:pos="1380"/>
        </w:tabs>
        <w:ind w:left="1380" w:hanging="8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D97492"/>
    <w:multiLevelType w:val="hybridMultilevel"/>
    <w:tmpl w:val="5672DAF0"/>
    <w:lvl w:ilvl="0" w:tplc="A618543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3EE145D"/>
    <w:multiLevelType w:val="hybridMultilevel"/>
    <w:tmpl w:val="88ACAC12"/>
    <w:lvl w:ilvl="0" w:tplc="C946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825F3C"/>
    <w:multiLevelType w:val="hybridMultilevel"/>
    <w:tmpl w:val="7DCA316C"/>
    <w:lvl w:ilvl="0" w:tplc="A6ACB0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9E8616C"/>
    <w:multiLevelType w:val="hybridMultilevel"/>
    <w:tmpl w:val="BA9A3142"/>
    <w:lvl w:ilvl="0" w:tplc="4B464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1D4DEF"/>
    <w:multiLevelType w:val="hybridMultilevel"/>
    <w:tmpl w:val="20CA290A"/>
    <w:lvl w:ilvl="0" w:tplc="9C029484">
      <w:start w:val="1"/>
      <w:numFmt w:val="japaneseCounting"/>
      <w:lvlText w:val="%1、"/>
      <w:lvlJc w:val="left"/>
      <w:pPr>
        <w:tabs>
          <w:tab w:val="num" w:pos="721"/>
        </w:tabs>
        <w:ind w:left="721" w:hanging="480"/>
      </w:pPr>
      <w:rPr>
        <w:rFonts w:hint="default"/>
      </w:rPr>
    </w:lvl>
    <w:lvl w:ilvl="1" w:tplc="04090019" w:tentative="1">
      <w:start w:val="1"/>
      <w:numFmt w:val="lowerLetter"/>
      <w:lvlText w:val="%2)"/>
      <w:lvlJc w:val="left"/>
      <w:pPr>
        <w:tabs>
          <w:tab w:val="num" w:pos="1081"/>
        </w:tabs>
        <w:ind w:left="1081" w:hanging="420"/>
      </w:pPr>
    </w:lvl>
    <w:lvl w:ilvl="2" w:tplc="0409001B" w:tentative="1">
      <w:start w:val="1"/>
      <w:numFmt w:val="lowerRoman"/>
      <w:lvlText w:val="%3."/>
      <w:lvlJc w:val="right"/>
      <w:pPr>
        <w:tabs>
          <w:tab w:val="num" w:pos="1501"/>
        </w:tabs>
        <w:ind w:left="1501" w:hanging="420"/>
      </w:pPr>
    </w:lvl>
    <w:lvl w:ilvl="3" w:tplc="0409000F" w:tentative="1">
      <w:start w:val="1"/>
      <w:numFmt w:val="decimal"/>
      <w:lvlText w:val="%4."/>
      <w:lvlJc w:val="left"/>
      <w:pPr>
        <w:tabs>
          <w:tab w:val="num" w:pos="1921"/>
        </w:tabs>
        <w:ind w:left="1921" w:hanging="420"/>
      </w:pPr>
    </w:lvl>
    <w:lvl w:ilvl="4" w:tplc="04090019" w:tentative="1">
      <w:start w:val="1"/>
      <w:numFmt w:val="lowerLetter"/>
      <w:lvlText w:val="%5)"/>
      <w:lvlJc w:val="left"/>
      <w:pPr>
        <w:tabs>
          <w:tab w:val="num" w:pos="2341"/>
        </w:tabs>
        <w:ind w:left="2341" w:hanging="420"/>
      </w:pPr>
    </w:lvl>
    <w:lvl w:ilvl="5" w:tplc="0409001B" w:tentative="1">
      <w:start w:val="1"/>
      <w:numFmt w:val="lowerRoman"/>
      <w:lvlText w:val="%6."/>
      <w:lvlJc w:val="right"/>
      <w:pPr>
        <w:tabs>
          <w:tab w:val="num" w:pos="2761"/>
        </w:tabs>
        <w:ind w:left="2761" w:hanging="420"/>
      </w:pPr>
    </w:lvl>
    <w:lvl w:ilvl="6" w:tplc="0409000F" w:tentative="1">
      <w:start w:val="1"/>
      <w:numFmt w:val="decimal"/>
      <w:lvlText w:val="%7."/>
      <w:lvlJc w:val="left"/>
      <w:pPr>
        <w:tabs>
          <w:tab w:val="num" w:pos="3181"/>
        </w:tabs>
        <w:ind w:left="3181" w:hanging="420"/>
      </w:pPr>
    </w:lvl>
    <w:lvl w:ilvl="7" w:tplc="04090019" w:tentative="1">
      <w:start w:val="1"/>
      <w:numFmt w:val="lowerLetter"/>
      <w:lvlText w:val="%8)"/>
      <w:lvlJc w:val="left"/>
      <w:pPr>
        <w:tabs>
          <w:tab w:val="num" w:pos="3601"/>
        </w:tabs>
        <w:ind w:left="3601" w:hanging="420"/>
      </w:pPr>
    </w:lvl>
    <w:lvl w:ilvl="8" w:tplc="0409001B" w:tentative="1">
      <w:start w:val="1"/>
      <w:numFmt w:val="lowerRoman"/>
      <w:lvlText w:val="%9."/>
      <w:lvlJc w:val="right"/>
      <w:pPr>
        <w:tabs>
          <w:tab w:val="num" w:pos="4021"/>
        </w:tabs>
        <w:ind w:left="4021" w:hanging="420"/>
      </w:pPr>
    </w:lvl>
  </w:abstractNum>
  <w:abstractNum w:abstractNumId="12">
    <w:nsid w:val="2E181198"/>
    <w:multiLevelType w:val="hybridMultilevel"/>
    <w:tmpl w:val="2EE214D6"/>
    <w:lvl w:ilvl="0" w:tplc="DA9AE80C">
      <w:start w:val="1"/>
      <w:numFmt w:val="bullet"/>
      <w:lvlText w:val="–"/>
      <w:lvlJc w:val="left"/>
      <w:pPr>
        <w:tabs>
          <w:tab w:val="num" w:pos="720"/>
        </w:tabs>
        <w:ind w:left="720" w:hanging="360"/>
      </w:pPr>
      <w:rPr>
        <w:rFonts w:ascii="Times New Roman" w:hAnsi="Times New Roman" w:hint="default"/>
      </w:rPr>
    </w:lvl>
    <w:lvl w:ilvl="1" w:tplc="9AF8BD0A">
      <w:start w:val="5822"/>
      <w:numFmt w:val="bullet"/>
      <w:lvlText w:val="–"/>
      <w:lvlJc w:val="left"/>
      <w:pPr>
        <w:tabs>
          <w:tab w:val="num" w:pos="1440"/>
        </w:tabs>
        <w:ind w:left="1440" w:hanging="360"/>
      </w:pPr>
      <w:rPr>
        <w:rFonts w:ascii="Times New Roman" w:hAnsi="Times New Roman" w:hint="default"/>
      </w:rPr>
    </w:lvl>
    <w:lvl w:ilvl="2" w:tplc="B16CEEFE" w:tentative="1">
      <w:start w:val="1"/>
      <w:numFmt w:val="bullet"/>
      <w:lvlText w:val="–"/>
      <w:lvlJc w:val="left"/>
      <w:pPr>
        <w:tabs>
          <w:tab w:val="num" w:pos="2160"/>
        </w:tabs>
        <w:ind w:left="2160" w:hanging="360"/>
      </w:pPr>
      <w:rPr>
        <w:rFonts w:ascii="Times New Roman" w:hAnsi="Times New Roman" w:hint="default"/>
      </w:rPr>
    </w:lvl>
    <w:lvl w:ilvl="3" w:tplc="3DF08210" w:tentative="1">
      <w:start w:val="1"/>
      <w:numFmt w:val="bullet"/>
      <w:lvlText w:val="–"/>
      <w:lvlJc w:val="left"/>
      <w:pPr>
        <w:tabs>
          <w:tab w:val="num" w:pos="2880"/>
        </w:tabs>
        <w:ind w:left="2880" w:hanging="360"/>
      </w:pPr>
      <w:rPr>
        <w:rFonts w:ascii="Times New Roman" w:hAnsi="Times New Roman" w:hint="default"/>
      </w:rPr>
    </w:lvl>
    <w:lvl w:ilvl="4" w:tplc="16ECB06A" w:tentative="1">
      <w:start w:val="1"/>
      <w:numFmt w:val="bullet"/>
      <w:lvlText w:val="–"/>
      <w:lvlJc w:val="left"/>
      <w:pPr>
        <w:tabs>
          <w:tab w:val="num" w:pos="3600"/>
        </w:tabs>
        <w:ind w:left="3600" w:hanging="360"/>
      </w:pPr>
      <w:rPr>
        <w:rFonts w:ascii="Times New Roman" w:hAnsi="Times New Roman" w:hint="default"/>
      </w:rPr>
    </w:lvl>
    <w:lvl w:ilvl="5" w:tplc="7EF87EC4" w:tentative="1">
      <w:start w:val="1"/>
      <w:numFmt w:val="bullet"/>
      <w:lvlText w:val="–"/>
      <w:lvlJc w:val="left"/>
      <w:pPr>
        <w:tabs>
          <w:tab w:val="num" w:pos="4320"/>
        </w:tabs>
        <w:ind w:left="4320" w:hanging="360"/>
      </w:pPr>
      <w:rPr>
        <w:rFonts w:ascii="Times New Roman" w:hAnsi="Times New Roman" w:hint="default"/>
      </w:rPr>
    </w:lvl>
    <w:lvl w:ilvl="6" w:tplc="B4C6B86E" w:tentative="1">
      <w:start w:val="1"/>
      <w:numFmt w:val="bullet"/>
      <w:lvlText w:val="–"/>
      <w:lvlJc w:val="left"/>
      <w:pPr>
        <w:tabs>
          <w:tab w:val="num" w:pos="5040"/>
        </w:tabs>
        <w:ind w:left="5040" w:hanging="360"/>
      </w:pPr>
      <w:rPr>
        <w:rFonts w:ascii="Times New Roman" w:hAnsi="Times New Roman" w:hint="default"/>
      </w:rPr>
    </w:lvl>
    <w:lvl w:ilvl="7" w:tplc="DBD63892" w:tentative="1">
      <w:start w:val="1"/>
      <w:numFmt w:val="bullet"/>
      <w:lvlText w:val="–"/>
      <w:lvlJc w:val="left"/>
      <w:pPr>
        <w:tabs>
          <w:tab w:val="num" w:pos="5760"/>
        </w:tabs>
        <w:ind w:left="5760" w:hanging="360"/>
      </w:pPr>
      <w:rPr>
        <w:rFonts w:ascii="Times New Roman" w:hAnsi="Times New Roman" w:hint="default"/>
      </w:rPr>
    </w:lvl>
    <w:lvl w:ilvl="8" w:tplc="85E2953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3DE7B5C"/>
    <w:multiLevelType w:val="hybridMultilevel"/>
    <w:tmpl w:val="12B0400E"/>
    <w:lvl w:ilvl="0" w:tplc="18CCD2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8997925"/>
    <w:multiLevelType w:val="hybridMultilevel"/>
    <w:tmpl w:val="858A9CCE"/>
    <w:lvl w:ilvl="0" w:tplc="67CA48E8">
      <w:start w:val="1"/>
      <w:numFmt w:val="decimal"/>
      <w:lvlText w:val="（%1）"/>
      <w:lvlJc w:val="left"/>
      <w:pPr>
        <w:tabs>
          <w:tab w:val="num" w:pos="1079"/>
        </w:tabs>
        <w:ind w:left="1079"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A242C50"/>
    <w:multiLevelType w:val="hybridMultilevel"/>
    <w:tmpl w:val="54D00372"/>
    <w:lvl w:ilvl="0" w:tplc="04090005">
      <w:start w:val="1"/>
      <w:numFmt w:val="bullet"/>
      <w:lvlText w:val=""/>
      <w:lvlJc w:val="left"/>
      <w:pPr>
        <w:tabs>
          <w:tab w:val="num" w:pos="982"/>
        </w:tabs>
        <w:ind w:left="982" w:hanging="420"/>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3BA73597"/>
    <w:multiLevelType w:val="hybridMultilevel"/>
    <w:tmpl w:val="36049120"/>
    <w:lvl w:ilvl="0" w:tplc="04090005">
      <w:start w:val="1"/>
      <w:numFmt w:val="bullet"/>
      <w:lvlText w:val=""/>
      <w:lvlJc w:val="left"/>
      <w:pPr>
        <w:tabs>
          <w:tab w:val="num" w:pos="982"/>
        </w:tabs>
        <w:ind w:left="982" w:hanging="420"/>
      </w:pPr>
      <w:rPr>
        <w:rFonts w:ascii="Wingdings" w:hAnsi="Wingdings" w:hint="default"/>
      </w:rPr>
    </w:lvl>
    <w:lvl w:ilvl="1" w:tplc="016AAE08" w:tentative="1">
      <w:start w:val="1"/>
      <w:numFmt w:val="bullet"/>
      <w:lvlText w:val="•"/>
      <w:lvlJc w:val="left"/>
      <w:pPr>
        <w:tabs>
          <w:tab w:val="num" w:pos="1642"/>
        </w:tabs>
        <w:ind w:left="1642" w:hanging="360"/>
      </w:pPr>
      <w:rPr>
        <w:rFonts w:ascii="Times New Roman" w:hAnsi="Times New Roman" w:hint="default"/>
      </w:rPr>
    </w:lvl>
    <w:lvl w:ilvl="2" w:tplc="D8B07B84" w:tentative="1">
      <w:start w:val="1"/>
      <w:numFmt w:val="bullet"/>
      <w:lvlText w:val="•"/>
      <w:lvlJc w:val="left"/>
      <w:pPr>
        <w:tabs>
          <w:tab w:val="num" w:pos="2362"/>
        </w:tabs>
        <w:ind w:left="2362" w:hanging="360"/>
      </w:pPr>
      <w:rPr>
        <w:rFonts w:ascii="Times New Roman" w:hAnsi="Times New Roman" w:hint="default"/>
      </w:rPr>
    </w:lvl>
    <w:lvl w:ilvl="3" w:tplc="FD541A16" w:tentative="1">
      <w:start w:val="1"/>
      <w:numFmt w:val="bullet"/>
      <w:lvlText w:val="•"/>
      <w:lvlJc w:val="left"/>
      <w:pPr>
        <w:tabs>
          <w:tab w:val="num" w:pos="3082"/>
        </w:tabs>
        <w:ind w:left="3082" w:hanging="360"/>
      </w:pPr>
      <w:rPr>
        <w:rFonts w:ascii="Times New Roman" w:hAnsi="Times New Roman" w:hint="default"/>
      </w:rPr>
    </w:lvl>
    <w:lvl w:ilvl="4" w:tplc="2DB26D14" w:tentative="1">
      <w:start w:val="1"/>
      <w:numFmt w:val="bullet"/>
      <w:lvlText w:val="•"/>
      <w:lvlJc w:val="left"/>
      <w:pPr>
        <w:tabs>
          <w:tab w:val="num" w:pos="3802"/>
        </w:tabs>
        <w:ind w:left="3802" w:hanging="360"/>
      </w:pPr>
      <w:rPr>
        <w:rFonts w:ascii="Times New Roman" w:hAnsi="Times New Roman" w:hint="default"/>
      </w:rPr>
    </w:lvl>
    <w:lvl w:ilvl="5" w:tplc="2D7EC672" w:tentative="1">
      <w:start w:val="1"/>
      <w:numFmt w:val="bullet"/>
      <w:lvlText w:val="•"/>
      <w:lvlJc w:val="left"/>
      <w:pPr>
        <w:tabs>
          <w:tab w:val="num" w:pos="4522"/>
        </w:tabs>
        <w:ind w:left="4522" w:hanging="360"/>
      </w:pPr>
      <w:rPr>
        <w:rFonts w:ascii="Times New Roman" w:hAnsi="Times New Roman" w:hint="default"/>
      </w:rPr>
    </w:lvl>
    <w:lvl w:ilvl="6" w:tplc="97042210" w:tentative="1">
      <w:start w:val="1"/>
      <w:numFmt w:val="bullet"/>
      <w:lvlText w:val="•"/>
      <w:lvlJc w:val="left"/>
      <w:pPr>
        <w:tabs>
          <w:tab w:val="num" w:pos="5242"/>
        </w:tabs>
        <w:ind w:left="5242" w:hanging="360"/>
      </w:pPr>
      <w:rPr>
        <w:rFonts w:ascii="Times New Roman" w:hAnsi="Times New Roman" w:hint="default"/>
      </w:rPr>
    </w:lvl>
    <w:lvl w:ilvl="7" w:tplc="0638E10A" w:tentative="1">
      <w:start w:val="1"/>
      <w:numFmt w:val="bullet"/>
      <w:lvlText w:val="•"/>
      <w:lvlJc w:val="left"/>
      <w:pPr>
        <w:tabs>
          <w:tab w:val="num" w:pos="5962"/>
        </w:tabs>
        <w:ind w:left="5962" w:hanging="360"/>
      </w:pPr>
      <w:rPr>
        <w:rFonts w:ascii="Times New Roman" w:hAnsi="Times New Roman" w:hint="default"/>
      </w:rPr>
    </w:lvl>
    <w:lvl w:ilvl="8" w:tplc="F1DE89C0" w:tentative="1">
      <w:start w:val="1"/>
      <w:numFmt w:val="bullet"/>
      <w:lvlText w:val="•"/>
      <w:lvlJc w:val="left"/>
      <w:pPr>
        <w:tabs>
          <w:tab w:val="num" w:pos="6682"/>
        </w:tabs>
        <w:ind w:left="6682" w:hanging="360"/>
      </w:pPr>
      <w:rPr>
        <w:rFonts w:ascii="Times New Roman" w:hAnsi="Times New Roman" w:hint="default"/>
      </w:rPr>
    </w:lvl>
  </w:abstractNum>
  <w:abstractNum w:abstractNumId="17">
    <w:nsid w:val="3BB137DD"/>
    <w:multiLevelType w:val="hybridMultilevel"/>
    <w:tmpl w:val="1D269294"/>
    <w:lvl w:ilvl="0" w:tplc="46024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6C1F4B"/>
    <w:multiLevelType w:val="multilevel"/>
    <w:tmpl w:val="AD5AC248"/>
    <w:lvl w:ilvl="0">
      <w:start w:val="1"/>
      <w:numFmt w:val="bullet"/>
      <w:lvlText w:val="•"/>
      <w:lvlJc w:val="left"/>
      <w:pPr>
        <w:tabs>
          <w:tab w:val="num" w:pos="0"/>
        </w:tabs>
        <w:ind w:left="0" w:hanging="360"/>
      </w:pPr>
      <w:rPr>
        <w:rFonts w:ascii="Times New Roman" w:hAnsi="Times New Roman" w:hint="default"/>
      </w:rPr>
    </w:lvl>
    <w:lvl w:ilvl="1">
      <w:start w:val="1"/>
      <w:numFmt w:val="bullet"/>
      <w:lvlText w:val="•"/>
      <w:lvlJc w:val="left"/>
      <w:pPr>
        <w:tabs>
          <w:tab w:val="num" w:pos="720"/>
        </w:tabs>
        <w:ind w:left="720" w:hanging="360"/>
      </w:pPr>
      <w:rPr>
        <w:rFonts w:ascii="Times New Roman" w:hAnsi="Times New Roman" w:hint="default"/>
      </w:rPr>
    </w:lvl>
    <w:lvl w:ilvl="2">
      <w:start w:val="1"/>
      <w:numFmt w:val="bullet"/>
      <w:lvlText w:val="•"/>
      <w:lvlJc w:val="left"/>
      <w:pPr>
        <w:tabs>
          <w:tab w:val="num" w:pos="1440"/>
        </w:tabs>
        <w:ind w:left="1440" w:hanging="360"/>
      </w:pPr>
      <w:rPr>
        <w:rFonts w:ascii="Times New Roman" w:hAnsi="Times New Roman" w:hint="default"/>
      </w:rPr>
    </w:lvl>
    <w:lvl w:ilvl="3">
      <w:start w:val="1"/>
      <w:numFmt w:val="bullet"/>
      <w:lvlText w:val="•"/>
      <w:lvlJc w:val="left"/>
      <w:pPr>
        <w:tabs>
          <w:tab w:val="num" w:pos="2160"/>
        </w:tabs>
        <w:ind w:left="2160" w:hanging="360"/>
      </w:pPr>
      <w:rPr>
        <w:rFonts w:ascii="Times New Roman" w:hAnsi="Times New Roman" w:hint="default"/>
      </w:rPr>
    </w:lvl>
    <w:lvl w:ilvl="4">
      <w:start w:val="1"/>
      <w:numFmt w:val="bullet"/>
      <w:lvlText w:val="•"/>
      <w:lvlJc w:val="left"/>
      <w:pPr>
        <w:tabs>
          <w:tab w:val="num" w:pos="2880"/>
        </w:tabs>
        <w:ind w:left="2880" w:hanging="360"/>
      </w:pPr>
      <w:rPr>
        <w:rFonts w:ascii="Times New Roman" w:hAnsi="Times New Roman" w:hint="default"/>
      </w:rPr>
    </w:lvl>
    <w:lvl w:ilvl="5">
      <w:start w:val="1"/>
      <w:numFmt w:val="bullet"/>
      <w:lvlText w:val="•"/>
      <w:lvlJc w:val="left"/>
      <w:pPr>
        <w:tabs>
          <w:tab w:val="num" w:pos="3600"/>
        </w:tabs>
        <w:ind w:left="3600" w:hanging="360"/>
      </w:pPr>
      <w:rPr>
        <w:rFonts w:ascii="Times New Roman" w:hAnsi="Times New Roman" w:hint="default"/>
      </w:rPr>
    </w:lvl>
    <w:lvl w:ilvl="6">
      <w:start w:val="1"/>
      <w:numFmt w:val="bullet"/>
      <w:lvlText w:val="•"/>
      <w:lvlJc w:val="left"/>
      <w:pPr>
        <w:tabs>
          <w:tab w:val="num" w:pos="4320"/>
        </w:tabs>
        <w:ind w:left="4320" w:hanging="360"/>
      </w:pPr>
      <w:rPr>
        <w:rFonts w:ascii="Times New Roman" w:hAnsi="Times New Roman" w:hint="default"/>
      </w:rPr>
    </w:lvl>
    <w:lvl w:ilvl="7">
      <w:start w:val="1"/>
      <w:numFmt w:val="bullet"/>
      <w:lvlText w:val="•"/>
      <w:lvlJc w:val="left"/>
      <w:pPr>
        <w:tabs>
          <w:tab w:val="num" w:pos="5040"/>
        </w:tabs>
        <w:ind w:left="5040" w:hanging="360"/>
      </w:pPr>
      <w:rPr>
        <w:rFonts w:ascii="Times New Roman" w:hAnsi="Times New Roman" w:hint="default"/>
      </w:rPr>
    </w:lvl>
    <w:lvl w:ilvl="8">
      <w:start w:val="1"/>
      <w:numFmt w:val="bullet"/>
      <w:lvlText w:val="•"/>
      <w:lvlJc w:val="left"/>
      <w:pPr>
        <w:tabs>
          <w:tab w:val="num" w:pos="5760"/>
        </w:tabs>
        <w:ind w:left="5760" w:hanging="360"/>
      </w:pPr>
      <w:rPr>
        <w:rFonts w:ascii="Times New Roman" w:hAnsi="Times New Roman" w:hint="default"/>
      </w:rPr>
    </w:lvl>
  </w:abstractNum>
  <w:abstractNum w:abstractNumId="19">
    <w:nsid w:val="42933C6A"/>
    <w:multiLevelType w:val="hybridMultilevel"/>
    <w:tmpl w:val="8D184B42"/>
    <w:lvl w:ilvl="0" w:tplc="03C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1A3640"/>
    <w:multiLevelType w:val="hybridMultilevel"/>
    <w:tmpl w:val="53240B7C"/>
    <w:lvl w:ilvl="0" w:tplc="F8929ED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F334A3"/>
    <w:multiLevelType w:val="hybridMultilevel"/>
    <w:tmpl w:val="394EB4FE"/>
    <w:lvl w:ilvl="0" w:tplc="B67AE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20CF9"/>
    <w:multiLevelType w:val="hybridMultilevel"/>
    <w:tmpl w:val="AD5AC248"/>
    <w:lvl w:ilvl="0" w:tplc="C4D842D2">
      <w:start w:val="1"/>
      <w:numFmt w:val="bullet"/>
      <w:lvlText w:val="•"/>
      <w:lvlJc w:val="left"/>
      <w:pPr>
        <w:tabs>
          <w:tab w:val="num" w:pos="0"/>
        </w:tabs>
        <w:ind w:left="0" w:hanging="360"/>
      </w:pPr>
      <w:rPr>
        <w:rFonts w:ascii="Times New Roman" w:hAnsi="Times New Roman" w:hint="default"/>
      </w:rPr>
    </w:lvl>
    <w:lvl w:ilvl="1" w:tplc="016AAE08" w:tentative="1">
      <w:start w:val="1"/>
      <w:numFmt w:val="bullet"/>
      <w:lvlText w:val="•"/>
      <w:lvlJc w:val="left"/>
      <w:pPr>
        <w:tabs>
          <w:tab w:val="num" w:pos="720"/>
        </w:tabs>
        <w:ind w:left="720" w:hanging="360"/>
      </w:pPr>
      <w:rPr>
        <w:rFonts w:ascii="Times New Roman" w:hAnsi="Times New Roman" w:hint="default"/>
      </w:rPr>
    </w:lvl>
    <w:lvl w:ilvl="2" w:tplc="D8B07B84" w:tentative="1">
      <w:start w:val="1"/>
      <w:numFmt w:val="bullet"/>
      <w:lvlText w:val="•"/>
      <w:lvlJc w:val="left"/>
      <w:pPr>
        <w:tabs>
          <w:tab w:val="num" w:pos="1440"/>
        </w:tabs>
        <w:ind w:left="1440" w:hanging="360"/>
      </w:pPr>
      <w:rPr>
        <w:rFonts w:ascii="Times New Roman" w:hAnsi="Times New Roman" w:hint="default"/>
      </w:rPr>
    </w:lvl>
    <w:lvl w:ilvl="3" w:tplc="FD541A16" w:tentative="1">
      <w:start w:val="1"/>
      <w:numFmt w:val="bullet"/>
      <w:lvlText w:val="•"/>
      <w:lvlJc w:val="left"/>
      <w:pPr>
        <w:tabs>
          <w:tab w:val="num" w:pos="2160"/>
        </w:tabs>
        <w:ind w:left="2160" w:hanging="360"/>
      </w:pPr>
      <w:rPr>
        <w:rFonts w:ascii="Times New Roman" w:hAnsi="Times New Roman" w:hint="default"/>
      </w:rPr>
    </w:lvl>
    <w:lvl w:ilvl="4" w:tplc="2DB26D14" w:tentative="1">
      <w:start w:val="1"/>
      <w:numFmt w:val="bullet"/>
      <w:lvlText w:val="•"/>
      <w:lvlJc w:val="left"/>
      <w:pPr>
        <w:tabs>
          <w:tab w:val="num" w:pos="2880"/>
        </w:tabs>
        <w:ind w:left="2880" w:hanging="360"/>
      </w:pPr>
      <w:rPr>
        <w:rFonts w:ascii="Times New Roman" w:hAnsi="Times New Roman" w:hint="default"/>
      </w:rPr>
    </w:lvl>
    <w:lvl w:ilvl="5" w:tplc="2D7EC672" w:tentative="1">
      <w:start w:val="1"/>
      <w:numFmt w:val="bullet"/>
      <w:lvlText w:val="•"/>
      <w:lvlJc w:val="left"/>
      <w:pPr>
        <w:tabs>
          <w:tab w:val="num" w:pos="3600"/>
        </w:tabs>
        <w:ind w:left="3600" w:hanging="360"/>
      </w:pPr>
      <w:rPr>
        <w:rFonts w:ascii="Times New Roman" w:hAnsi="Times New Roman" w:hint="default"/>
      </w:rPr>
    </w:lvl>
    <w:lvl w:ilvl="6" w:tplc="97042210" w:tentative="1">
      <w:start w:val="1"/>
      <w:numFmt w:val="bullet"/>
      <w:lvlText w:val="•"/>
      <w:lvlJc w:val="left"/>
      <w:pPr>
        <w:tabs>
          <w:tab w:val="num" w:pos="4320"/>
        </w:tabs>
        <w:ind w:left="4320" w:hanging="360"/>
      </w:pPr>
      <w:rPr>
        <w:rFonts w:ascii="Times New Roman" w:hAnsi="Times New Roman" w:hint="default"/>
      </w:rPr>
    </w:lvl>
    <w:lvl w:ilvl="7" w:tplc="0638E10A" w:tentative="1">
      <w:start w:val="1"/>
      <w:numFmt w:val="bullet"/>
      <w:lvlText w:val="•"/>
      <w:lvlJc w:val="left"/>
      <w:pPr>
        <w:tabs>
          <w:tab w:val="num" w:pos="5040"/>
        </w:tabs>
        <w:ind w:left="5040" w:hanging="360"/>
      </w:pPr>
      <w:rPr>
        <w:rFonts w:ascii="Times New Roman" w:hAnsi="Times New Roman" w:hint="default"/>
      </w:rPr>
    </w:lvl>
    <w:lvl w:ilvl="8" w:tplc="F1DE89C0" w:tentative="1">
      <w:start w:val="1"/>
      <w:numFmt w:val="bullet"/>
      <w:lvlText w:val="•"/>
      <w:lvlJc w:val="left"/>
      <w:pPr>
        <w:tabs>
          <w:tab w:val="num" w:pos="5760"/>
        </w:tabs>
        <w:ind w:left="5760" w:hanging="360"/>
      </w:pPr>
      <w:rPr>
        <w:rFonts w:ascii="Times New Roman" w:hAnsi="Times New Roman" w:hint="default"/>
      </w:rPr>
    </w:lvl>
  </w:abstractNum>
  <w:abstractNum w:abstractNumId="23">
    <w:nsid w:val="4B430F41"/>
    <w:multiLevelType w:val="hybridMultilevel"/>
    <w:tmpl w:val="AC98CDFE"/>
    <w:lvl w:ilvl="0" w:tplc="67CA48E8">
      <w:start w:val="1"/>
      <w:numFmt w:val="decimal"/>
      <w:lvlText w:val="（%1）"/>
      <w:lvlJc w:val="left"/>
      <w:pPr>
        <w:tabs>
          <w:tab w:val="num" w:pos="1079"/>
        </w:tabs>
        <w:ind w:left="1079" w:hanging="72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4">
    <w:nsid w:val="4FD14BCF"/>
    <w:multiLevelType w:val="hybridMultilevel"/>
    <w:tmpl w:val="A300B0D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1932D8A"/>
    <w:multiLevelType w:val="hybridMultilevel"/>
    <w:tmpl w:val="1424F308"/>
    <w:lvl w:ilvl="0" w:tplc="0000005F">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528210BA"/>
    <w:multiLevelType w:val="hybridMultilevel"/>
    <w:tmpl w:val="4FBA1DC6"/>
    <w:lvl w:ilvl="0" w:tplc="56903A98">
      <w:start w:val="1"/>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7">
    <w:nsid w:val="52ED2426"/>
    <w:multiLevelType w:val="hybridMultilevel"/>
    <w:tmpl w:val="196CBA1E"/>
    <w:lvl w:ilvl="0" w:tplc="A6ACB0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8">
    <w:nsid w:val="5ACD37F4"/>
    <w:multiLevelType w:val="hybridMultilevel"/>
    <w:tmpl w:val="B2642876"/>
    <w:lvl w:ilvl="0" w:tplc="8A6EFF4C">
      <w:start w:val="1"/>
      <w:numFmt w:val="bullet"/>
      <w:lvlText w:val="•"/>
      <w:lvlJc w:val="left"/>
      <w:pPr>
        <w:tabs>
          <w:tab w:val="num" w:pos="720"/>
        </w:tabs>
        <w:ind w:left="720" w:hanging="360"/>
      </w:pPr>
      <w:rPr>
        <w:rFonts w:ascii="Times New Roman" w:hAnsi="Times New Roman" w:hint="default"/>
      </w:rPr>
    </w:lvl>
    <w:lvl w:ilvl="1" w:tplc="B29C9184" w:tentative="1">
      <w:start w:val="1"/>
      <w:numFmt w:val="bullet"/>
      <w:lvlText w:val="•"/>
      <w:lvlJc w:val="left"/>
      <w:pPr>
        <w:tabs>
          <w:tab w:val="num" w:pos="1440"/>
        </w:tabs>
        <w:ind w:left="1440" w:hanging="360"/>
      </w:pPr>
      <w:rPr>
        <w:rFonts w:ascii="Times New Roman" w:hAnsi="Times New Roman" w:hint="default"/>
      </w:rPr>
    </w:lvl>
    <w:lvl w:ilvl="2" w:tplc="054817F4" w:tentative="1">
      <w:start w:val="1"/>
      <w:numFmt w:val="bullet"/>
      <w:lvlText w:val="•"/>
      <w:lvlJc w:val="left"/>
      <w:pPr>
        <w:tabs>
          <w:tab w:val="num" w:pos="2160"/>
        </w:tabs>
        <w:ind w:left="2160" w:hanging="360"/>
      </w:pPr>
      <w:rPr>
        <w:rFonts w:ascii="Times New Roman" w:hAnsi="Times New Roman" w:hint="default"/>
      </w:rPr>
    </w:lvl>
    <w:lvl w:ilvl="3" w:tplc="51E2E0F4" w:tentative="1">
      <w:start w:val="1"/>
      <w:numFmt w:val="bullet"/>
      <w:lvlText w:val="•"/>
      <w:lvlJc w:val="left"/>
      <w:pPr>
        <w:tabs>
          <w:tab w:val="num" w:pos="2880"/>
        </w:tabs>
        <w:ind w:left="2880" w:hanging="360"/>
      </w:pPr>
      <w:rPr>
        <w:rFonts w:ascii="Times New Roman" w:hAnsi="Times New Roman" w:hint="default"/>
      </w:rPr>
    </w:lvl>
    <w:lvl w:ilvl="4" w:tplc="B3F0799C" w:tentative="1">
      <w:start w:val="1"/>
      <w:numFmt w:val="bullet"/>
      <w:lvlText w:val="•"/>
      <w:lvlJc w:val="left"/>
      <w:pPr>
        <w:tabs>
          <w:tab w:val="num" w:pos="3600"/>
        </w:tabs>
        <w:ind w:left="3600" w:hanging="360"/>
      </w:pPr>
      <w:rPr>
        <w:rFonts w:ascii="Times New Roman" w:hAnsi="Times New Roman" w:hint="default"/>
      </w:rPr>
    </w:lvl>
    <w:lvl w:ilvl="5" w:tplc="CB44935C" w:tentative="1">
      <w:start w:val="1"/>
      <w:numFmt w:val="bullet"/>
      <w:lvlText w:val="•"/>
      <w:lvlJc w:val="left"/>
      <w:pPr>
        <w:tabs>
          <w:tab w:val="num" w:pos="4320"/>
        </w:tabs>
        <w:ind w:left="4320" w:hanging="360"/>
      </w:pPr>
      <w:rPr>
        <w:rFonts w:ascii="Times New Roman" w:hAnsi="Times New Roman" w:hint="default"/>
      </w:rPr>
    </w:lvl>
    <w:lvl w:ilvl="6" w:tplc="9546089C" w:tentative="1">
      <w:start w:val="1"/>
      <w:numFmt w:val="bullet"/>
      <w:lvlText w:val="•"/>
      <w:lvlJc w:val="left"/>
      <w:pPr>
        <w:tabs>
          <w:tab w:val="num" w:pos="5040"/>
        </w:tabs>
        <w:ind w:left="5040" w:hanging="360"/>
      </w:pPr>
      <w:rPr>
        <w:rFonts w:ascii="Times New Roman" w:hAnsi="Times New Roman" w:hint="default"/>
      </w:rPr>
    </w:lvl>
    <w:lvl w:ilvl="7" w:tplc="A2169C0C" w:tentative="1">
      <w:start w:val="1"/>
      <w:numFmt w:val="bullet"/>
      <w:lvlText w:val="•"/>
      <w:lvlJc w:val="left"/>
      <w:pPr>
        <w:tabs>
          <w:tab w:val="num" w:pos="5760"/>
        </w:tabs>
        <w:ind w:left="5760" w:hanging="360"/>
      </w:pPr>
      <w:rPr>
        <w:rFonts w:ascii="Times New Roman" w:hAnsi="Times New Roman" w:hint="default"/>
      </w:rPr>
    </w:lvl>
    <w:lvl w:ilvl="8" w:tplc="EBDAB22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D984B01"/>
    <w:multiLevelType w:val="hybridMultilevel"/>
    <w:tmpl w:val="7BB8B1CA"/>
    <w:lvl w:ilvl="0" w:tplc="87E865EC">
      <w:start w:val="1"/>
      <w:numFmt w:val="japaneseCounting"/>
      <w:lvlText w:val="%1、"/>
      <w:lvlJc w:val="left"/>
      <w:pPr>
        <w:ind w:left="885" w:hanging="72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30">
    <w:nsid w:val="5DC8105F"/>
    <w:multiLevelType w:val="hybridMultilevel"/>
    <w:tmpl w:val="C00AF056"/>
    <w:lvl w:ilvl="0" w:tplc="C188254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12A59C5"/>
    <w:multiLevelType w:val="hybridMultilevel"/>
    <w:tmpl w:val="646607BE"/>
    <w:lvl w:ilvl="0" w:tplc="713EDFF8">
      <w:start w:val="1"/>
      <w:numFmt w:val="bullet"/>
      <w:lvlText w:val="•"/>
      <w:lvlJc w:val="left"/>
      <w:pPr>
        <w:tabs>
          <w:tab w:val="num" w:pos="720"/>
        </w:tabs>
        <w:ind w:left="720" w:hanging="360"/>
      </w:pPr>
      <w:rPr>
        <w:rFonts w:ascii="Times New Roman" w:hAnsi="Times New Roman" w:hint="default"/>
      </w:rPr>
    </w:lvl>
    <w:lvl w:ilvl="1" w:tplc="CBCAA572" w:tentative="1">
      <w:start w:val="1"/>
      <w:numFmt w:val="bullet"/>
      <w:lvlText w:val="•"/>
      <w:lvlJc w:val="left"/>
      <w:pPr>
        <w:tabs>
          <w:tab w:val="num" w:pos="1440"/>
        </w:tabs>
        <w:ind w:left="1440" w:hanging="360"/>
      </w:pPr>
      <w:rPr>
        <w:rFonts w:ascii="Times New Roman" w:hAnsi="Times New Roman" w:hint="default"/>
      </w:rPr>
    </w:lvl>
    <w:lvl w:ilvl="2" w:tplc="7C50A4DE" w:tentative="1">
      <w:start w:val="1"/>
      <w:numFmt w:val="bullet"/>
      <w:lvlText w:val="•"/>
      <w:lvlJc w:val="left"/>
      <w:pPr>
        <w:tabs>
          <w:tab w:val="num" w:pos="2160"/>
        </w:tabs>
        <w:ind w:left="2160" w:hanging="360"/>
      </w:pPr>
      <w:rPr>
        <w:rFonts w:ascii="Times New Roman" w:hAnsi="Times New Roman" w:hint="default"/>
      </w:rPr>
    </w:lvl>
    <w:lvl w:ilvl="3" w:tplc="6C8239CA" w:tentative="1">
      <w:start w:val="1"/>
      <w:numFmt w:val="bullet"/>
      <w:lvlText w:val="•"/>
      <w:lvlJc w:val="left"/>
      <w:pPr>
        <w:tabs>
          <w:tab w:val="num" w:pos="2880"/>
        </w:tabs>
        <w:ind w:left="2880" w:hanging="360"/>
      </w:pPr>
      <w:rPr>
        <w:rFonts w:ascii="Times New Roman" w:hAnsi="Times New Roman" w:hint="default"/>
      </w:rPr>
    </w:lvl>
    <w:lvl w:ilvl="4" w:tplc="4B2EA264" w:tentative="1">
      <w:start w:val="1"/>
      <w:numFmt w:val="bullet"/>
      <w:lvlText w:val="•"/>
      <w:lvlJc w:val="left"/>
      <w:pPr>
        <w:tabs>
          <w:tab w:val="num" w:pos="3600"/>
        </w:tabs>
        <w:ind w:left="3600" w:hanging="360"/>
      </w:pPr>
      <w:rPr>
        <w:rFonts w:ascii="Times New Roman" w:hAnsi="Times New Roman" w:hint="default"/>
      </w:rPr>
    </w:lvl>
    <w:lvl w:ilvl="5" w:tplc="630C530C" w:tentative="1">
      <w:start w:val="1"/>
      <w:numFmt w:val="bullet"/>
      <w:lvlText w:val="•"/>
      <w:lvlJc w:val="left"/>
      <w:pPr>
        <w:tabs>
          <w:tab w:val="num" w:pos="4320"/>
        </w:tabs>
        <w:ind w:left="4320" w:hanging="360"/>
      </w:pPr>
      <w:rPr>
        <w:rFonts w:ascii="Times New Roman" w:hAnsi="Times New Roman" w:hint="default"/>
      </w:rPr>
    </w:lvl>
    <w:lvl w:ilvl="6" w:tplc="7ECCFDD0" w:tentative="1">
      <w:start w:val="1"/>
      <w:numFmt w:val="bullet"/>
      <w:lvlText w:val="•"/>
      <w:lvlJc w:val="left"/>
      <w:pPr>
        <w:tabs>
          <w:tab w:val="num" w:pos="5040"/>
        </w:tabs>
        <w:ind w:left="5040" w:hanging="360"/>
      </w:pPr>
      <w:rPr>
        <w:rFonts w:ascii="Times New Roman" w:hAnsi="Times New Roman" w:hint="default"/>
      </w:rPr>
    </w:lvl>
    <w:lvl w:ilvl="7" w:tplc="B866949E" w:tentative="1">
      <w:start w:val="1"/>
      <w:numFmt w:val="bullet"/>
      <w:lvlText w:val="•"/>
      <w:lvlJc w:val="left"/>
      <w:pPr>
        <w:tabs>
          <w:tab w:val="num" w:pos="5760"/>
        </w:tabs>
        <w:ind w:left="5760" w:hanging="360"/>
      </w:pPr>
      <w:rPr>
        <w:rFonts w:ascii="Times New Roman" w:hAnsi="Times New Roman" w:hint="default"/>
      </w:rPr>
    </w:lvl>
    <w:lvl w:ilvl="8" w:tplc="F62C9A6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2843033"/>
    <w:multiLevelType w:val="multilevel"/>
    <w:tmpl w:val="621419B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nsid w:val="6F00310B"/>
    <w:multiLevelType w:val="hybridMultilevel"/>
    <w:tmpl w:val="621419B6"/>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1AE640F"/>
    <w:multiLevelType w:val="multilevel"/>
    <w:tmpl w:val="20CA290A"/>
    <w:lvl w:ilvl="0">
      <w:start w:val="1"/>
      <w:numFmt w:val="japaneseCounting"/>
      <w:lvlText w:val="%1、"/>
      <w:lvlJc w:val="left"/>
      <w:pPr>
        <w:tabs>
          <w:tab w:val="num" w:pos="721"/>
        </w:tabs>
        <w:ind w:left="721" w:hanging="480"/>
      </w:pPr>
      <w:rPr>
        <w:rFonts w:hint="default"/>
      </w:rPr>
    </w:lvl>
    <w:lvl w:ilvl="1">
      <w:start w:val="1"/>
      <w:numFmt w:val="lowerLetter"/>
      <w:lvlText w:val="%2)"/>
      <w:lvlJc w:val="left"/>
      <w:pPr>
        <w:tabs>
          <w:tab w:val="num" w:pos="1081"/>
        </w:tabs>
        <w:ind w:left="1081" w:hanging="420"/>
      </w:pPr>
    </w:lvl>
    <w:lvl w:ilvl="2">
      <w:start w:val="1"/>
      <w:numFmt w:val="lowerRoman"/>
      <w:lvlText w:val="%3."/>
      <w:lvlJc w:val="right"/>
      <w:pPr>
        <w:tabs>
          <w:tab w:val="num" w:pos="1501"/>
        </w:tabs>
        <w:ind w:left="1501" w:hanging="420"/>
      </w:pPr>
    </w:lvl>
    <w:lvl w:ilvl="3">
      <w:start w:val="1"/>
      <w:numFmt w:val="decimal"/>
      <w:lvlText w:val="%4."/>
      <w:lvlJc w:val="left"/>
      <w:pPr>
        <w:tabs>
          <w:tab w:val="num" w:pos="1921"/>
        </w:tabs>
        <w:ind w:left="1921" w:hanging="420"/>
      </w:pPr>
    </w:lvl>
    <w:lvl w:ilvl="4">
      <w:start w:val="1"/>
      <w:numFmt w:val="lowerLetter"/>
      <w:lvlText w:val="%5)"/>
      <w:lvlJc w:val="left"/>
      <w:pPr>
        <w:tabs>
          <w:tab w:val="num" w:pos="2341"/>
        </w:tabs>
        <w:ind w:left="2341" w:hanging="420"/>
      </w:pPr>
    </w:lvl>
    <w:lvl w:ilvl="5">
      <w:start w:val="1"/>
      <w:numFmt w:val="lowerRoman"/>
      <w:lvlText w:val="%6."/>
      <w:lvlJc w:val="right"/>
      <w:pPr>
        <w:tabs>
          <w:tab w:val="num" w:pos="2761"/>
        </w:tabs>
        <w:ind w:left="2761" w:hanging="420"/>
      </w:pPr>
    </w:lvl>
    <w:lvl w:ilvl="6">
      <w:start w:val="1"/>
      <w:numFmt w:val="decimal"/>
      <w:lvlText w:val="%7."/>
      <w:lvlJc w:val="left"/>
      <w:pPr>
        <w:tabs>
          <w:tab w:val="num" w:pos="3181"/>
        </w:tabs>
        <w:ind w:left="3181" w:hanging="420"/>
      </w:pPr>
    </w:lvl>
    <w:lvl w:ilvl="7">
      <w:start w:val="1"/>
      <w:numFmt w:val="lowerLetter"/>
      <w:lvlText w:val="%8)"/>
      <w:lvlJc w:val="left"/>
      <w:pPr>
        <w:tabs>
          <w:tab w:val="num" w:pos="3601"/>
        </w:tabs>
        <w:ind w:left="3601" w:hanging="420"/>
      </w:pPr>
    </w:lvl>
    <w:lvl w:ilvl="8">
      <w:start w:val="1"/>
      <w:numFmt w:val="lowerRoman"/>
      <w:lvlText w:val="%9."/>
      <w:lvlJc w:val="right"/>
      <w:pPr>
        <w:tabs>
          <w:tab w:val="num" w:pos="4021"/>
        </w:tabs>
        <w:ind w:left="4021" w:hanging="420"/>
      </w:pPr>
    </w:lvl>
  </w:abstractNum>
  <w:num w:numId="1">
    <w:abstractNumId w:val="30"/>
  </w:num>
  <w:num w:numId="2">
    <w:abstractNumId w:val="7"/>
  </w:num>
  <w:num w:numId="3">
    <w:abstractNumId w:val="4"/>
  </w:num>
  <w:num w:numId="4">
    <w:abstractNumId w:val="22"/>
  </w:num>
  <w:num w:numId="5">
    <w:abstractNumId w:val="18"/>
  </w:num>
  <w:num w:numId="6">
    <w:abstractNumId w:val="16"/>
  </w:num>
  <w:num w:numId="7">
    <w:abstractNumId w:val="33"/>
  </w:num>
  <w:num w:numId="8">
    <w:abstractNumId w:val="28"/>
  </w:num>
  <w:num w:numId="9">
    <w:abstractNumId w:val="31"/>
  </w:num>
  <w:num w:numId="10">
    <w:abstractNumId w:val="27"/>
  </w:num>
  <w:num w:numId="11">
    <w:abstractNumId w:val="15"/>
  </w:num>
  <w:num w:numId="12">
    <w:abstractNumId w:val="9"/>
  </w:num>
  <w:num w:numId="13">
    <w:abstractNumId w:val="6"/>
  </w:num>
  <w:num w:numId="14">
    <w:abstractNumId w:val="12"/>
  </w:num>
  <w:num w:numId="15">
    <w:abstractNumId w:val="32"/>
  </w:num>
  <w:num w:numId="16">
    <w:abstractNumId w:val="24"/>
  </w:num>
  <w:num w:numId="17">
    <w:abstractNumId w:val="5"/>
  </w:num>
  <w:num w:numId="18">
    <w:abstractNumId w:val="11"/>
  </w:num>
  <w:num w:numId="19">
    <w:abstractNumId w:val="13"/>
  </w:num>
  <w:num w:numId="20">
    <w:abstractNumId w:val="21"/>
  </w:num>
  <w:num w:numId="21">
    <w:abstractNumId w:val="34"/>
  </w:num>
  <w:num w:numId="22">
    <w:abstractNumId w:val="26"/>
  </w:num>
  <w:num w:numId="23">
    <w:abstractNumId w:val="23"/>
  </w:num>
  <w:num w:numId="24">
    <w:abstractNumId w:val="14"/>
  </w:num>
  <w:num w:numId="25">
    <w:abstractNumId w:val="20"/>
  </w:num>
  <w:num w:numId="26">
    <w:abstractNumId w:val="0"/>
  </w:num>
  <w:num w:numId="27">
    <w:abstractNumId w:val="17"/>
  </w:num>
  <w:num w:numId="28">
    <w:abstractNumId w:val="10"/>
  </w:num>
  <w:num w:numId="29">
    <w:abstractNumId w:val="2"/>
  </w:num>
  <w:num w:numId="30">
    <w:abstractNumId w:val="1"/>
  </w:num>
  <w:num w:numId="31">
    <w:abstractNumId w:val="3"/>
  </w:num>
  <w:num w:numId="32">
    <w:abstractNumId w:val="8"/>
  </w:num>
  <w:num w:numId="33">
    <w:abstractNumId w:val="0"/>
  </w:num>
  <w:num w:numId="34">
    <w:abstractNumId w:val="29"/>
  </w:num>
  <w:num w:numId="35">
    <w:abstractNumId w:val="25"/>
  </w:num>
  <w:num w:numId="36">
    <w:abstractNumId w:val="1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33FD"/>
    <w:rsid w:val="00002A68"/>
    <w:rsid w:val="0000343D"/>
    <w:rsid w:val="000045CD"/>
    <w:rsid w:val="00012F37"/>
    <w:rsid w:val="00013555"/>
    <w:rsid w:val="00041C89"/>
    <w:rsid w:val="00041CFD"/>
    <w:rsid w:val="0004324C"/>
    <w:rsid w:val="0004655D"/>
    <w:rsid w:val="0004742F"/>
    <w:rsid w:val="000513CF"/>
    <w:rsid w:val="00055886"/>
    <w:rsid w:val="00055BAD"/>
    <w:rsid w:val="0005751D"/>
    <w:rsid w:val="00060E87"/>
    <w:rsid w:val="000633EB"/>
    <w:rsid w:val="00063638"/>
    <w:rsid w:val="0006597B"/>
    <w:rsid w:val="0006728F"/>
    <w:rsid w:val="00076423"/>
    <w:rsid w:val="0008192B"/>
    <w:rsid w:val="00090174"/>
    <w:rsid w:val="0009132B"/>
    <w:rsid w:val="000940E4"/>
    <w:rsid w:val="00096126"/>
    <w:rsid w:val="00096C1D"/>
    <w:rsid w:val="00096F55"/>
    <w:rsid w:val="000A121A"/>
    <w:rsid w:val="000A5216"/>
    <w:rsid w:val="000A52A9"/>
    <w:rsid w:val="000A682F"/>
    <w:rsid w:val="000A76BF"/>
    <w:rsid w:val="000B0A7B"/>
    <w:rsid w:val="000B10BB"/>
    <w:rsid w:val="000B65B3"/>
    <w:rsid w:val="000D1503"/>
    <w:rsid w:val="000D37AB"/>
    <w:rsid w:val="000D7A74"/>
    <w:rsid w:val="000E55A7"/>
    <w:rsid w:val="000E6F56"/>
    <w:rsid w:val="001027F9"/>
    <w:rsid w:val="00106FA5"/>
    <w:rsid w:val="00110580"/>
    <w:rsid w:val="00111069"/>
    <w:rsid w:val="001140CE"/>
    <w:rsid w:val="00116B9D"/>
    <w:rsid w:val="00121BD2"/>
    <w:rsid w:val="0012757F"/>
    <w:rsid w:val="0013136D"/>
    <w:rsid w:val="00137A8A"/>
    <w:rsid w:val="00140236"/>
    <w:rsid w:val="00145625"/>
    <w:rsid w:val="0014754B"/>
    <w:rsid w:val="00156080"/>
    <w:rsid w:val="00157947"/>
    <w:rsid w:val="001601D1"/>
    <w:rsid w:val="001625B5"/>
    <w:rsid w:val="001635BC"/>
    <w:rsid w:val="001647A4"/>
    <w:rsid w:val="00164E04"/>
    <w:rsid w:val="00165F57"/>
    <w:rsid w:val="00171576"/>
    <w:rsid w:val="00174BD3"/>
    <w:rsid w:val="00174C5E"/>
    <w:rsid w:val="001751D4"/>
    <w:rsid w:val="0017767D"/>
    <w:rsid w:val="001876D7"/>
    <w:rsid w:val="001879E4"/>
    <w:rsid w:val="00187B43"/>
    <w:rsid w:val="00187BEB"/>
    <w:rsid w:val="00191474"/>
    <w:rsid w:val="00191B86"/>
    <w:rsid w:val="001933D2"/>
    <w:rsid w:val="001A0E78"/>
    <w:rsid w:val="001A3570"/>
    <w:rsid w:val="001A4EE0"/>
    <w:rsid w:val="001B0FF9"/>
    <w:rsid w:val="001B1EE4"/>
    <w:rsid w:val="001B3958"/>
    <w:rsid w:val="001B4331"/>
    <w:rsid w:val="001B5F3A"/>
    <w:rsid w:val="001C058A"/>
    <w:rsid w:val="001C12BC"/>
    <w:rsid w:val="001C19A0"/>
    <w:rsid w:val="001C3DCF"/>
    <w:rsid w:val="001C5586"/>
    <w:rsid w:val="001C5631"/>
    <w:rsid w:val="001C563B"/>
    <w:rsid w:val="001D142B"/>
    <w:rsid w:val="001E04AF"/>
    <w:rsid w:val="001E5DA7"/>
    <w:rsid w:val="001F5BE0"/>
    <w:rsid w:val="0020182A"/>
    <w:rsid w:val="00202E1F"/>
    <w:rsid w:val="0020663D"/>
    <w:rsid w:val="00206992"/>
    <w:rsid w:val="00206EB7"/>
    <w:rsid w:val="00207D15"/>
    <w:rsid w:val="00210ECA"/>
    <w:rsid w:val="00216F57"/>
    <w:rsid w:val="0022753C"/>
    <w:rsid w:val="002277A2"/>
    <w:rsid w:val="00231653"/>
    <w:rsid w:val="00232C99"/>
    <w:rsid w:val="00243E7F"/>
    <w:rsid w:val="002467A3"/>
    <w:rsid w:val="002517B6"/>
    <w:rsid w:val="00251831"/>
    <w:rsid w:val="00261BF4"/>
    <w:rsid w:val="002620B9"/>
    <w:rsid w:val="00262594"/>
    <w:rsid w:val="00264C65"/>
    <w:rsid w:val="00277936"/>
    <w:rsid w:val="00277B75"/>
    <w:rsid w:val="00277ED8"/>
    <w:rsid w:val="00281EC9"/>
    <w:rsid w:val="00282306"/>
    <w:rsid w:val="00282AE2"/>
    <w:rsid w:val="00285859"/>
    <w:rsid w:val="002866DF"/>
    <w:rsid w:val="002931C0"/>
    <w:rsid w:val="0029489A"/>
    <w:rsid w:val="00296229"/>
    <w:rsid w:val="00297612"/>
    <w:rsid w:val="002A6300"/>
    <w:rsid w:val="002B33C1"/>
    <w:rsid w:val="002B52AA"/>
    <w:rsid w:val="002B695E"/>
    <w:rsid w:val="002B7E25"/>
    <w:rsid w:val="002C0256"/>
    <w:rsid w:val="002C2445"/>
    <w:rsid w:val="002C28CD"/>
    <w:rsid w:val="002C5996"/>
    <w:rsid w:val="002C776F"/>
    <w:rsid w:val="002E565A"/>
    <w:rsid w:val="002F0DF6"/>
    <w:rsid w:val="002F63DA"/>
    <w:rsid w:val="0030614E"/>
    <w:rsid w:val="0030694E"/>
    <w:rsid w:val="00317392"/>
    <w:rsid w:val="00320FE0"/>
    <w:rsid w:val="003210ED"/>
    <w:rsid w:val="00321F4E"/>
    <w:rsid w:val="00322003"/>
    <w:rsid w:val="00325F49"/>
    <w:rsid w:val="00331105"/>
    <w:rsid w:val="003334CD"/>
    <w:rsid w:val="00337F22"/>
    <w:rsid w:val="0034442D"/>
    <w:rsid w:val="00345FBC"/>
    <w:rsid w:val="003507F1"/>
    <w:rsid w:val="003530B5"/>
    <w:rsid w:val="003557CD"/>
    <w:rsid w:val="003562C0"/>
    <w:rsid w:val="00371DAB"/>
    <w:rsid w:val="00382959"/>
    <w:rsid w:val="00385FB2"/>
    <w:rsid w:val="00393BB4"/>
    <w:rsid w:val="00394969"/>
    <w:rsid w:val="00397FA4"/>
    <w:rsid w:val="003A4C12"/>
    <w:rsid w:val="003A60DE"/>
    <w:rsid w:val="003A6F8D"/>
    <w:rsid w:val="003B0D07"/>
    <w:rsid w:val="003B4254"/>
    <w:rsid w:val="003C5E70"/>
    <w:rsid w:val="003C626F"/>
    <w:rsid w:val="003C76DF"/>
    <w:rsid w:val="003D166C"/>
    <w:rsid w:val="003D3F2D"/>
    <w:rsid w:val="003D415F"/>
    <w:rsid w:val="003D4468"/>
    <w:rsid w:val="003D48C1"/>
    <w:rsid w:val="003D5A4F"/>
    <w:rsid w:val="003E035B"/>
    <w:rsid w:val="003E7454"/>
    <w:rsid w:val="003F0268"/>
    <w:rsid w:val="003F055F"/>
    <w:rsid w:val="003F0BF5"/>
    <w:rsid w:val="003F3A7D"/>
    <w:rsid w:val="003F7744"/>
    <w:rsid w:val="003F7DDD"/>
    <w:rsid w:val="003F7E36"/>
    <w:rsid w:val="00404FC6"/>
    <w:rsid w:val="004053BF"/>
    <w:rsid w:val="00413663"/>
    <w:rsid w:val="00413936"/>
    <w:rsid w:val="004142C6"/>
    <w:rsid w:val="00414CA5"/>
    <w:rsid w:val="00415C1E"/>
    <w:rsid w:val="00421603"/>
    <w:rsid w:val="004237E5"/>
    <w:rsid w:val="00427FE0"/>
    <w:rsid w:val="00431F6F"/>
    <w:rsid w:val="004325B5"/>
    <w:rsid w:val="00437828"/>
    <w:rsid w:val="004400E7"/>
    <w:rsid w:val="00446CC8"/>
    <w:rsid w:val="004532FD"/>
    <w:rsid w:val="004550D8"/>
    <w:rsid w:val="004618FD"/>
    <w:rsid w:val="00465D76"/>
    <w:rsid w:val="00467DFC"/>
    <w:rsid w:val="00470314"/>
    <w:rsid w:val="004719BB"/>
    <w:rsid w:val="004724CD"/>
    <w:rsid w:val="00472CFE"/>
    <w:rsid w:val="00474FBF"/>
    <w:rsid w:val="004759C3"/>
    <w:rsid w:val="00477862"/>
    <w:rsid w:val="00477A1E"/>
    <w:rsid w:val="00481368"/>
    <w:rsid w:val="00485137"/>
    <w:rsid w:val="004930CE"/>
    <w:rsid w:val="004A04F3"/>
    <w:rsid w:val="004A09A9"/>
    <w:rsid w:val="004A2224"/>
    <w:rsid w:val="004A2EF9"/>
    <w:rsid w:val="004A61C5"/>
    <w:rsid w:val="004B6CE6"/>
    <w:rsid w:val="004B7848"/>
    <w:rsid w:val="004C68B8"/>
    <w:rsid w:val="004D3996"/>
    <w:rsid w:val="004D4224"/>
    <w:rsid w:val="004D4BB9"/>
    <w:rsid w:val="004D4C58"/>
    <w:rsid w:val="004D7861"/>
    <w:rsid w:val="004E084D"/>
    <w:rsid w:val="004E111E"/>
    <w:rsid w:val="004E2781"/>
    <w:rsid w:val="004E3121"/>
    <w:rsid w:val="004E5487"/>
    <w:rsid w:val="004F4AD1"/>
    <w:rsid w:val="004F79FB"/>
    <w:rsid w:val="0050085C"/>
    <w:rsid w:val="005014C0"/>
    <w:rsid w:val="00504AA8"/>
    <w:rsid w:val="00505C5D"/>
    <w:rsid w:val="00506EBD"/>
    <w:rsid w:val="00521593"/>
    <w:rsid w:val="00525002"/>
    <w:rsid w:val="00532CD2"/>
    <w:rsid w:val="0053446F"/>
    <w:rsid w:val="00540305"/>
    <w:rsid w:val="005448EC"/>
    <w:rsid w:val="0054510A"/>
    <w:rsid w:val="00550567"/>
    <w:rsid w:val="00551597"/>
    <w:rsid w:val="00552214"/>
    <w:rsid w:val="0055376D"/>
    <w:rsid w:val="0055461A"/>
    <w:rsid w:val="00560A7B"/>
    <w:rsid w:val="00560C94"/>
    <w:rsid w:val="005611F8"/>
    <w:rsid w:val="00563634"/>
    <w:rsid w:val="005706F2"/>
    <w:rsid w:val="00580179"/>
    <w:rsid w:val="005913EC"/>
    <w:rsid w:val="005A22E0"/>
    <w:rsid w:val="005A6524"/>
    <w:rsid w:val="005B1135"/>
    <w:rsid w:val="005B21E4"/>
    <w:rsid w:val="005B2E1F"/>
    <w:rsid w:val="005D1026"/>
    <w:rsid w:val="005D569A"/>
    <w:rsid w:val="005D6BD6"/>
    <w:rsid w:val="005D723F"/>
    <w:rsid w:val="005E3063"/>
    <w:rsid w:val="005E49D9"/>
    <w:rsid w:val="005F1F91"/>
    <w:rsid w:val="005F205F"/>
    <w:rsid w:val="005F2412"/>
    <w:rsid w:val="005F2C74"/>
    <w:rsid w:val="005F62D2"/>
    <w:rsid w:val="005F7ED8"/>
    <w:rsid w:val="00601557"/>
    <w:rsid w:val="00604CA7"/>
    <w:rsid w:val="00606834"/>
    <w:rsid w:val="006101F4"/>
    <w:rsid w:val="0061036F"/>
    <w:rsid w:val="006116F1"/>
    <w:rsid w:val="00615A95"/>
    <w:rsid w:val="0062073A"/>
    <w:rsid w:val="00620A96"/>
    <w:rsid w:val="00622756"/>
    <w:rsid w:val="00622ADD"/>
    <w:rsid w:val="006263C4"/>
    <w:rsid w:val="006308AE"/>
    <w:rsid w:val="006312FA"/>
    <w:rsid w:val="00633468"/>
    <w:rsid w:val="006347E1"/>
    <w:rsid w:val="006432B0"/>
    <w:rsid w:val="00647195"/>
    <w:rsid w:val="00647998"/>
    <w:rsid w:val="00654008"/>
    <w:rsid w:val="00654BFB"/>
    <w:rsid w:val="006700BF"/>
    <w:rsid w:val="00675DE7"/>
    <w:rsid w:val="00684741"/>
    <w:rsid w:val="006919A6"/>
    <w:rsid w:val="00692270"/>
    <w:rsid w:val="00695F1C"/>
    <w:rsid w:val="006A32D4"/>
    <w:rsid w:val="006B2485"/>
    <w:rsid w:val="006B2A5B"/>
    <w:rsid w:val="006B4FB6"/>
    <w:rsid w:val="006C4B8D"/>
    <w:rsid w:val="006C7D5A"/>
    <w:rsid w:val="006D0039"/>
    <w:rsid w:val="006D53D6"/>
    <w:rsid w:val="006D5CEB"/>
    <w:rsid w:val="006D7E05"/>
    <w:rsid w:val="006E1004"/>
    <w:rsid w:val="006E4291"/>
    <w:rsid w:val="006E4B59"/>
    <w:rsid w:val="006F6705"/>
    <w:rsid w:val="00705C38"/>
    <w:rsid w:val="00706295"/>
    <w:rsid w:val="00707874"/>
    <w:rsid w:val="0071578C"/>
    <w:rsid w:val="0072003B"/>
    <w:rsid w:val="007206CF"/>
    <w:rsid w:val="00721FD4"/>
    <w:rsid w:val="007256D9"/>
    <w:rsid w:val="00725D16"/>
    <w:rsid w:val="0072653B"/>
    <w:rsid w:val="00741067"/>
    <w:rsid w:val="0074286B"/>
    <w:rsid w:val="007469D5"/>
    <w:rsid w:val="00751AC7"/>
    <w:rsid w:val="007563A6"/>
    <w:rsid w:val="007642D6"/>
    <w:rsid w:val="00765114"/>
    <w:rsid w:val="00765DD8"/>
    <w:rsid w:val="007725FD"/>
    <w:rsid w:val="00773155"/>
    <w:rsid w:val="00775087"/>
    <w:rsid w:val="0077706D"/>
    <w:rsid w:val="0078151E"/>
    <w:rsid w:val="00781D87"/>
    <w:rsid w:val="00782587"/>
    <w:rsid w:val="00792BF9"/>
    <w:rsid w:val="00793B18"/>
    <w:rsid w:val="007954F6"/>
    <w:rsid w:val="007A189B"/>
    <w:rsid w:val="007A7DFA"/>
    <w:rsid w:val="007B3B74"/>
    <w:rsid w:val="007B6E02"/>
    <w:rsid w:val="007C1707"/>
    <w:rsid w:val="007C37CD"/>
    <w:rsid w:val="007C627D"/>
    <w:rsid w:val="007C6E22"/>
    <w:rsid w:val="007D495D"/>
    <w:rsid w:val="007D5669"/>
    <w:rsid w:val="007E0845"/>
    <w:rsid w:val="007E71C2"/>
    <w:rsid w:val="007F1156"/>
    <w:rsid w:val="007F1491"/>
    <w:rsid w:val="007F3D5C"/>
    <w:rsid w:val="007F62F8"/>
    <w:rsid w:val="0080071D"/>
    <w:rsid w:val="00800CE5"/>
    <w:rsid w:val="0080181E"/>
    <w:rsid w:val="00810558"/>
    <w:rsid w:val="008178EA"/>
    <w:rsid w:val="00822ED6"/>
    <w:rsid w:val="008266E9"/>
    <w:rsid w:val="00826EFE"/>
    <w:rsid w:val="00827FA4"/>
    <w:rsid w:val="008330D3"/>
    <w:rsid w:val="0083319B"/>
    <w:rsid w:val="008343AB"/>
    <w:rsid w:val="0083484B"/>
    <w:rsid w:val="00841034"/>
    <w:rsid w:val="008410A4"/>
    <w:rsid w:val="008414A2"/>
    <w:rsid w:val="008439D9"/>
    <w:rsid w:val="00844595"/>
    <w:rsid w:val="008472EE"/>
    <w:rsid w:val="00850BE8"/>
    <w:rsid w:val="00852DCA"/>
    <w:rsid w:val="00853C94"/>
    <w:rsid w:val="008545A9"/>
    <w:rsid w:val="0085595D"/>
    <w:rsid w:val="00856A09"/>
    <w:rsid w:val="0086046D"/>
    <w:rsid w:val="00863C0C"/>
    <w:rsid w:val="00863E2B"/>
    <w:rsid w:val="008645DF"/>
    <w:rsid w:val="00864E27"/>
    <w:rsid w:val="00867213"/>
    <w:rsid w:val="00867DC4"/>
    <w:rsid w:val="00871914"/>
    <w:rsid w:val="00872353"/>
    <w:rsid w:val="00875F84"/>
    <w:rsid w:val="0088007A"/>
    <w:rsid w:val="00883230"/>
    <w:rsid w:val="0088353B"/>
    <w:rsid w:val="00887D38"/>
    <w:rsid w:val="00892BA5"/>
    <w:rsid w:val="00893881"/>
    <w:rsid w:val="00897AE8"/>
    <w:rsid w:val="008A5831"/>
    <w:rsid w:val="008B0C38"/>
    <w:rsid w:val="008B1B3E"/>
    <w:rsid w:val="008B473A"/>
    <w:rsid w:val="008B7073"/>
    <w:rsid w:val="008C0466"/>
    <w:rsid w:val="008C7C62"/>
    <w:rsid w:val="008D7954"/>
    <w:rsid w:val="008E0E6B"/>
    <w:rsid w:val="008E0F15"/>
    <w:rsid w:val="008E5287"/>
    <w:rsid w:val="008E707B"/>
    <w:rsid w:val="008F3510"/>
    <w:rsid w:val="00900E4B"/>
    <w:rsid w:val="0090575E"/>
    <w:rsid w:val="00905B25"/>
    <w:rsid w:val="0090685C"/>
    <w:rsid w:val="00916018"/>
    <w:rsid w:val="00920C62"/>
    <w:rsid w:val="009222F3"/>
    <w:rsid w:val="009226CB"/>
    <w:rsid w:val="0092780F"/>
    <w:rsid w:val="0093145D"/>
    <w:rsid w:val="00936BD0"/>
    <w:rsid w:val="009407D7"/>
    <w:rsid w:val="0094116A"/>
    <w:rsid w:val="009545A8"/>
    <w:rsid w:val="00962DBA"/>
    <w:rsid w:val="00963033"/>
    <w:rsid w:val="00972E7C"/>
    <w:rsid w:val="00972F00"/>
    <w:rsid w:val="009738A6"/>
    <w:rsid w:val="009760F0"/>
    <w:rsid w:val="00982CDF"/>
    <w:rsid w:val="009832AE"/>
    <w:rsid w:val="00984200"/>
    <w:rsid w:val="00984300"/>
    <w:rsid w:val="00985392"/>
    <w:rsid w:val="00990D5D"/>
    <w:rsid w:val="00991DC7"/>
    <w:rsid w:val="00992E9F"/>
    <w:rsid w:val="009A27C2"/>
    <w:rsid w:val="009A495D"/>
    <w:rsid w:val="009B5443"/>
    <w:rsid w:val="009B7E5E"/>
    <w:rsid w:val="009C394B"/>
    <w:rsid w:val="009C4669"/>
    <w:rsid w:val="009D109D"/>
    <w:rsid w:val="009D5210"/>
    <w:rsid w:val="009D5CA3"/>
    <w:rsid w:val="009E7E96"/>
    <w:rsid w:val="009F1F3A"/>
    <w:rsid w:val="009F1F8D"/>
    <w:rsid w:val="009F69E6"/>
    <w:rsid w:val="00A00639"/>
    <w:rsid w:val="00A04BFB"/>
    <w:rsid w:val="00A04CEC"/>
    <w:rsid w:val="00A0600C"/>
    <w:rsid w:val="00A0678B"/>
    <w:rsid w:val="00A10655"/>
    <w:rsid w:val="00A23947"/>
    <w:rsid w:val="00A242F2"/>
    <w:rsid w:val="00A243E0"/>
    <w:rsid w:val="00A2474D"/>
    <w:rsid w:val="00A26F06"/>
    <w:rsid w:val="00A273D9"/>
    <w:rsid w:val="00A31425"/>
    <w:rsid w:val="00A34B44"/>
    <w:rsid w:val="00A417DC"/>
    <w:rsid w:val="00A4685E"/>
    <w:rsid w:val="00A61129"/>
    <w:rsid w:val="00A66E3B"/>
    <w:rsid w:val="00A71F32"/>
    <w:rsid w:val="00A72000"/>
    <w:rsid w:val="00A727FA"/>
    <w:rsid w:val="00A74443"/>
    <w:rsid w:val="00A81DA0"/>
    <w:rsid w:val="00A822C5"/>
    <w:rsid w:val="00A82776"/>
    <w:rsid w:val="00A82D89"/>
    <w:rsid w:val="00A85EF5"/>
    <w:rsid w:val="00A90756"/>
    <w:rsid w:val="00A925E7"/>
    <w:rsid w:val="00AA094E"/>
    <w:rsid w:val="00AA4CC7"/>
    <w:rsid w:val="00AA5EFB"/>
    <w:rsid w:val="00AA7D36"/>
    <w:rsid w:val="00AB0D8A"/>
    <w:rsid w:val="00AB3D83"/>
    <w:rsid w:val="00AB7464"/>
    <w:rsid w:val="00AC124C"/>
    <w:rsid w:val="00AC2D7D"/>
    <w:rsid w:val="00AC4195"/>
    <w:rsid w:val="00AC6CBD"/>
    <w:rsid w:val="00AD091A"/>
    <w:rsid w:val="00AD66A9"/>
    <w:rsid w:val="00AD67DE"/>
    <w:rsid w:val="00AD7977"/>
    <w:rsid w:val="00AE34B6"/>
    <w:rsid w:val="00AE394F"/>
    <w:rsid w:val="00AF2839"/>
    <w:rsid w:val="00AF3CCA"/>
    <w:rsid w:val="00AF49B0"/>
    <w:rsid w:val="00AF612B"/>
    <w:rsid w:val="00B02BAC"/>
    <w:rsid w:val="00B11820"/>
    <w:rsid w:val="00B1291C"/>
    <w:rsid w:val="00B12D12"/>
    <w:rsid w:val="00B17020"/>
    <w:rsid w:val="00B20C90"/>
    <w:rsid w:val="00B25F4B"/>
    <w:rsid w:val="00B32EBD"/>
    <w:rsid w:val="00B40B13"/>
    <w:rsid w:val="00B41094"/>
    <w:rsid w:val="00B450C5"/>
    <w:rsid w:val="00B60753"/>
    <w:rsid w:val="00B61313"/>
    <w:rsid w:val="00B614D9"/>
    <w:rsid w:val="00B66A86"/>
    <w:rsid w:val="00B67087"/>
    <w:rsid w:val="00B67197"/>
    <w:rsid w:val="00B7015F"/>
    <w:rsid w:val="00B71232"/>
    <w:rsid w:val="00B72B16"/>
    <w:rsid w:val="00B75B0E"/>
    <w:rsid w:val="00B80AB7"/>
    <w:rsid w:val="00B86073"/>
    <w:rsid w:val="00B86D1F"/>
    <w:rsid w:val="00B875A5"/>
    <w:rsid w:val="00B96CA1"/>
    <w:rsid w:val="00BA0430"/>
    <w:rsid w:val="00BA24CE"/>
    <w:rsid w:val="00BB2D17"/>
    <w:rsid w:val="00BC34A4"/>
    <w:rsid w:val="00BC665E"/>
    <w:rsid w:val="00BC74AB"/>
    <w:rsid w:val="00BD2602"/>
    <w:rsid w:val="00BD4FF7"/>
    <w:rsid w:val="00BD77B7"/>
    <w:rsid w:val="00BE6332"/>
    <w:rsid w:val="00BF2B42"/>
    <w:rsid w:val="00BF66EE"/>
    <w:rsid w:val="00BF6F80"/>
    <w:rsid w:val="00C03D9F"/>
    <w:rsid w:val="00C07E7E"/>
    <w:rsid w:val="00C16A96"/>
    <w:rsid w:val="00C2229A"/>
    <w:rsid w:val="00C22C48"/>
    <w:rsid w:val="00C258FB"/>
    <w:rsid w:val="00C27E9A"/>
    <w:rsid w:val="00C32301"/>
    <w:rsid w:val="00C42064"/>
    <w:rsid w:val="00C427C0"/>
    <w:rsid w:val="00C4459A"/>
    <w:rsid w:val="00C50085"/>
    <w:rsid w:val="00C507B7"/>
    <w:rsid w:val="00C55219"/>
    <w:rsid w:val="00C61025"/>
    <w:rsid w:val="00C6286F"/>
    <w:rsid w:val="00C63C0F"/>
    <w:rsid w:val="00C64096"/>
    <w:rsid w:val="00C663E6"/>
    <w:rsid w:val="00C70DE8"/>
    <w:rsid w:val="00C72481"/>
    <w:rsid w:val="00C75342"/>
    <w:rsid w:val="00C7749E"/>
    <w:rsid w:val="00C83C72"/>
    <w:rsid w:val="00C92508"/>
    <w:rsid w:val="00C95D51"/>
    <w:rsid w:val="00C97D92"/>
    <w:rsid w:val="00CB07F8"/>
    <w:rsid w:val="00CB31B0"/>
    <w:rsid w:val="00CB54C9"/>
    <w:rsid w:val="00CC2931"/>
    <w:rsid w:val="00CC55B1"/>
    <w:rsid w:val="00CC5BA4"/>
    <w:rsid w:val="00CC7677"/>
    <w:rsid w:val="00CD0869"/>
    <w:rsid w:val="00CD435F"/>
    <w:rsid w:val="00CE4B58"/>
    <w:rsid w:val="00CE6816"/>
    <w:rsid w:val="00CE7751"/>
    <w:rsid w:val="00CF739B"/>
    <w:rsid w:val="00D00611"/>
    <w:rsid w:val="00D05C28"/>
    <w:rsid w:val="00D06613"/>
    <w:rsid w:val="00D0681A"/>
    <w:rsid w:val="00D10040"/>
    <w:rsid w:val="00D10DB6"/>
    <w:rsid w:val="00D11039"/>
    <w:rsid w:val="00D247B1"/>
    <w:rsid w:val="00D24FA3"/>
    <w:rsid w:val="00D33853"/>
    <w:rsid w:val="00D47C20"/>
    <w:rsid w:val="00D52A14"/>
    <w:rsid w:val="00D53FD3"/>
    <w:rsid w:val="00D57341"/>
    <w:rsid w:val="00D6140E"/>
    <w:rsid w:val="00D64979"/>
    <w:rsid w:val="00D65095"/>
    <w:rsid w:val="00D66DA6"/>
    <w:rsid w:val="00D729A6"/>
    <w:rsid w:val="00D7357E"/>
    <w:rsid w:val="00D74114"/>
    <w:rsid w:val="00D74A81"/>
    <w:rsid w:val="00D81F23"/>
    <w:rsid w:val="00D8219C"/>
    <w:rsid w:val="00D8263C"/>
    <w:rsid w:val="00D83033"/>
    <w:rsid w:val="00D94483"/>
    <w:rsid w:val="00D95631"/>
    <w:rsid w:val="00DA044D"/>
    <w:rsid w:val="00DA1A30"/>
    <w:rsid w:val="00DA514B"/>
    <w:rsid w:val="00DB138B"/>
    <w:rsid w:val="00DB1E30"/>
    <w:rsid w:val="00DB4269"/>
    <w:rsid w:val="00DC51BE"/>
    <w:rsid w:val="00DC7090"/>
    <w:rsid w:val="00DD068C"/>
    <w:rsid w:val="00DD14F3"/>
    <w:rsid w:val="00DD46A6"/>
    <w:rsid w:val="00DD5BE1"/>
    <w:rsid w:val="00DD7662"/>
    <w:rsid w:val="00DD7675"/>
    <w:rsid w:val="00DD77E1"/>
    <w:rsid w:val="00DD7E78"/>
    <w:rsid w:val="00DE45AE"/>
    <w:rsid w:val="00DE4DFA"/>
    <w:rsid w:val="00DF07D4"/>
    <w:rsid w:val="00DF5B10"/>
    <w:rsid w:val="00DF7ABD"/>
    <w:rsid w:val="00E01F5A"/>
    <w:rsid w:val="00E042F9"/>
    <w:rsid w:val="00E060D0"/>
    <w:rsid w:val="00E124B7"/>
    <w:rsid w:val="00E14756"/>
    <w:rsid w:val="00E15093"/>
    <w:rsid w:val="00E33D3A"/>
    <w:rsid w:val="00E33E7B"/>
    <w:rsid w:val="00E35B2D"/>
    <w:rsid w:val="00E37A74"/>
    <w:rsid w:val="00E41BEF"/>
    <w:rsid w:val="00E46C29"/>
    <w:rsid w:val="00E533B4"/>
    <w:rsid w:val="00E54C55"/>
    <w:rsid w:val="00E55E59"/>
    <w:rsid w:val="00E56B32"/>
    <w:rsid w:val="00E5746A"/>
    <w:rsid w:val="00E62CEF"/>
    <w:rsid w:val="00E6539D"/>
    <w:rsid w:val="00E85294"/>
    <w:rsid w:val="00E85E80"/>
    <w:rsid w:val="00E87510"/>
    <w:rsid w:val="00E93EC1"/>
    <w:rsid w:val="00E940FC"/>
    <w:rsid w:val="00E96322"/>
    <w:rsid w:val="00EA085B"/>
    <w:rsid w:val="00EA1B3E"/>
    <w:rsid w:val="00EA4BC9"/>
    <w:rsid w:val="00EB037E"/>
    <w:rsid w:val="00EB6CE7"/>
    <w:rsid w:val="00EB77B0"/>
    <w:rsid w:val="00EC08FB"/>
    <w:rsid w:val="00EC0E91"/>
    <w:rsid w:val="00ED1368"/>
    <w:rsid w:val="00ED4FA9"/>
    <w:rsid w:val="00EE0648"/>
    <w:rsid w:val="00EE1ACF"/>
    <w:rsid w:val="00EE2238"/>
    <w:rsid w:val="00EE2F50"/>
    <w:rsid w:val="00EF0E99"/>
    <w:rsid w:val="00EF3F38"/>
    <w:rsid w:val="00EF6B9F"/>
    <w:rsid w:val="00F01411"/>
    <w:rsid w:val="00F07FF3"/>
    <w:rsid w:val="00F1097A"/>
    <w:rsid w:val="00F125FD"/>
    <w:rsid w:val="00F2337D"/>
    <w:rsid w:val="00F240AC"/>
    <w:rsid w:val="00F270EB"/>
    <w:rsid w:val="00F276C8"/>
    <w:rsid w:val="00F27BBB"/>
    <w:rsid w:val="00F301E5"/>
    <w:rsid w:val="00F308A1"/>
    <w:rsid w:val="00F3284C"/>
    <w:rsid w:val="00F333FD"/>
    <w:rsid w:val="00F356A2"/>
    <w:rsid w:val="00F418E6"/>
    <w:rsid w:val="00F42B98"/>
    <w:rsid w:val="00F4529B"/>
    <w:rsid w:val="00F508A7"/>
    <w:rsid w:val="00F562BC"/>
    <w:rsid w:val="00F5676F"/>
    <w:rsid w:val="00F5781A"/>
    <w:rsid w:val="00F66B33"/>
    <w:rsid w:val="00F707CA"/>
    <w:rsid w:val="00F722B9"/>
    <w:rsid w:val="00F82406"/>
    <w:rsid w:val="00F96415"/>
    <w:rsid w:val="00F96875"/>
    <w:rsid w:val="00FA2AF0"/>
    <w:rsid w:val="00FA75CC"/>
    <w:rsid w:val="00FA778D"/>
    <w:rsid w:val="00FB3F41"/>
    <w:rsid w:val="00FB40DE"/>
    <w:rsid w:val="00FB5252"/>
    <w:rsid w:val="00FB7D31"/>
    <w:rsid w:val="00FC3DB0"/>
    <w:rsid w:val="00FC595A"/>
    <w:rsid w:val="00FC5A8A"/>
    <w:rsid w:val="00FD22C1"/>
    <w:rsid w:val="00FD5CB1"/>
    <w:rsid w:val="00FD7F90"/>
    <w:rsid w:val="00FE2A30"/>
    <w:rsid w:val="00FF40B0"/>
    <w:rsid w:val="00FF6B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33FD"/>
    <w:pPr>
      <w:widowControl w:val="0"/>
      <w:jc w:val="both"/>
    </w:pPr>
    <w:rPr>
      <w:kern w:val="2"/>
      <w:sz w:val="21"/>
      <w:szCs w:val="24"/>
    </w:rPr>
  </w:style>
  <w:style w:type="paragraph" w:styleId="2">
    <w:name w:val="heading 2"/>
    <w:basedOn w:val="a"/>
    <w:next w:val="a"/>
    <w:link w:val="2Char"/>
    <w:qFormat/>
    <w:rsid w:val="00BD77B7"/>
    <w:pPr>
      <w:keepNext/>
      <w:keepLines/>
      <w:numPr>
        <w:ilvl w:val="1"/>
        <w:numId w:val="26"/>
      </w:numPr>
      <w:spacing w:before="260" w:after="260" w:line="413" w:lineRule="auto"/>
      <w:outlineLvl w:val="1"/>
    </w:pPr>
    <w:rPr>
      <w:rFonts w:ascii="Arial" w:hAnsi="Arial"/>
      <w:b/>
      <w:bCs/>
      <w:sz w:val="32"/>
      <w:szCs w:val="32"/>
    </w:rPr>
  </w:style>
  <w:style w:type="paragraph" w:styleId="3">
    <w:name w:val="heading 3"/>
    <w:basedOn w:val="a"/>
    <w:next w:val="a"/>
    <w:link w:val="3Char"/>
    <w:qFormat/>
    <w:rsid w:val="00BD77B7"/>
    <w:pPr>
      <w:keepNext/>
      <w:keepLines/>
      <w:numPr>
        <w:ilvl w:val="2"/>
        <w:numId w:val="26"/>
      </w:numPr>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333F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a"/>
    <w:rsid w:val="00F333FD"/>
    <w:pPr>
      <w:widowControl/>
      <w:spacing w:after="160" w:line="240" w:lineRule="exact"/>
      <w:jc w:val="left"/>
    </w:pPr>
    <w:rPr>
      <w:rFonts w:ascii="Verdana" w:hAnsi="Verdana"/>
      <w:kern w:val="0"/>
      <w:sz w:val="20"/>
      <w:szCs w:val="20"/>
      <w:lang w:eastAsia="en-US"/>
    </w:rPr>
  </w:style>
  <w:style w:type="paragraph" w:customStyle="1" w:styleId="Char0">
    <w:name w:val="Char"/>
    <w:basedOn w:val="a"/>
    <w:rsid w:val="003F0BF5"/>
    <w:pPr>
      <w:widowControl/>
      <w:spacing w:after="160" w:line="240" w:lineRule="exact"/>
      <w:jc w:val="left"/>
    </w:pPr>
    <w:rPr>
      <w:rFonts w:ascii="Verdana" w:hAnsi="Verdana"/>
      <w:kern w:val="0"/>
      <w:sz w:val="20"/>
      <w:szCs w:val="20"/>
      <w:lang w:eastAsia="en-US"/>
    </w:rPr>
  </w:style>
  <w:style w:type="paragraph" w:styleId="a4">
    <w:name w:val="Document Map"/>
    <w:basedOn w:val="a"/>
    <w:semiHidden/>
    <w:rsid w:val="003557CD"/>
    <w:pPr>
      <w:shd w:val="clear" w:color="auto" w:fill="000080"/>
    </w:pPr>
  </w:style>
  <w:style w:type="character" w:styleId="a5">
    <w:name w:val="annotation reference"/>
    <w:rsid w:val="00385FB2"/>
    <w:rPr>
      <w:sz w:val="21"/>
      <w:szCs w:val="21"/>
    </w:rPr>
  </w:style>
  <w:style w:type="paragraph" w:styleId="a6">
    <w:name w:val="annotation text"/>
    <w:basedOn w:val="a"/>
    <w:semiHidden/>
    <w:rsid w:val="00385FB2"/>
    <w:pPr>
      <w:jc w:val="left"/>
    </w:pPr>
  </w:style>
  <w:style w:type="paragraph" w:styleId="a7">
    <w:name w:val="annotation subject"/>
    <w:basedOn w:val="a6"/>
    <w:next w:val="a6"/>
    <w:semiHidden/>
    <w:rsid w:val="00385FB2"/>
    <w:rPr>
      <w:b/>
      <w:bCs/>
    </w:rPr>
  </w:style>
  <w:style w:type="paragraph" w:styleId="a8">
    <w:name w:val="Balloon Text"/>
    <w:basedOn w:val="a"/>
    <w:semiHidden/>
    <w:rsid w:val="00385FB2"/>
    <w:rPr>
      <w:sz w:val="18"/>
      <w:szCs w:val="18"/>
    </w:rPr>
  </w:style>
  <w:style w:type="paragraph" w:styleId="a9">
    <w:name w:val="header"/>
    <w:basedOn w:val="a"/>
    <w:link w:val="Char1"/>
    <w:rsid w:val="00116B9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rsid w:val="00116B9D"/>
    <w:rPr>
      <w:kern w:val="2"/>
      <w:sz w:val="18"/>
      <w:szCs w:val="18"/>
    </w:rPr>
  </w:style>
  <w:style w:type="paragraph" w:styleId="aa">
    <w:name w:val="footer"/>
    <w:basedOn w:val="a"/>
    <w:link w:val="Char2"/>
    <w:rsid w:val="00116B9D"/>
    <w:pPr>
      <w:tabs>
        <w:tab w:val="center" w:pos="4153"/>
        <w:tab w:val="right" w:pos="8306"/>
      </w:tabs>
      <w:snapToGrid w:val="0"/>
      <w:jc w:val="left"/>
    </w:pPr>
    <w:rPr>
      <w:sz w:val="18"/>
      <w:szCs w:val="18"/>
    </w:rPr>
  </w:style>
  <w:style w:type="character" w:customStyle="1" w:styleId="Char2">
    <w:name w:val="页脚 Char"/>
    <w:link w:val="aa"/>
    <w:rsid w:val="00116B9D"/>
    <w:rPr>
      <w:kern w:val="2"/>
      <w:sz w:val="18"/>
      <w:szCs w:val="18"/>
    </w:rPr>
  </w:style>
  <w:style w:type="paragraph" w:customStyle="1" w:styleId="Char3">
    <w:name w:val="Char"/>
    <w:basedOn w:val="a"/>
    <w:rsid w:val="00041CFD"/>
    <w:pPr>
      <w:widowControl/>
      <w:spacing w:after="160" w:line="240" w:lineRule="exact"/>
      <w:jc w:val="left"/>
    </w:pPr>
    <w:rPr>
      <w:rFonts w:ascii="Arial" w:eastAsia="Times New Roman" w:hAnsi="Arial" w:cs="Verdana"/>
      <w:b/>
      <w:kern w:val="0"/>
      <w:sz w:val="24"/>
      <w:szCs w:val="20"/>
      <w:lang w:eastAsia="en-US"/>
    </w:rPr>
  </w:style>
  <w:style w:type="character" w:styleId="ab">
    <w:name w:val="page number"/>
    <w:basedOn w:val="a0"/>
    <w:rsid w:val="00187BEB"/>
  </w:style>
  <w:style w:type="character" w:styleId="ac">
    <w:name w:val="Hyperlink"/>
    <w:rsid w:val="00B17020"/>
    <w:rPr>
      <w:color w:val="0000FF"/>
      <w:u w:val="single"/>
    </w:rPr>
  </w:style>
  <w:style w:type="paragraph" w:customStyle="1" w:styleId="Def1">
    <w:name w:val="样式 Def1 首行缩进"/>
    <w:basedOn w:val="a"/>
    <w:rsid w:val="00A727FA"/>
    <w:pPr>
      <w:spacing w:before="120" w:line="360" w:lineRule="auto"/>
      <w:ind w:left="425" w:firstLine="560"/>
    </w:pPr>
    <w:rPr>
      <w:rFonts w:eastAsia="仿宋_GB2312"/>
      <w:sz w:val="24"/>
    </w:rPr>
  </w:style>
  <w:style w:type="paragraph" w:styleId="ad">
    <w:name w:val="List Paragraph"/>
    <w:basedOn w:val="a"/>
    <w:uiPriority w:val="34"/>
    <w:qFormat/>
    <w:rsid w:val="00BD77B7"/>
    <w:pPr>
      <w:ind w:firstLineChars="200" w:firstLine="420"/>
    </w:pPr>
  </w:style>
  <w:style w:type="character" w:customStyle="1" w:styleId="2Char">
    <w:name w:val="标题 2 Char"/>
    <w:basedOn w:val="a0"/>
    <w:link w:val="2"/>
    <w:rsid w:val="00BD77B7"/>
    <w:rPr>
      <w:rFonts w:ascii="Arial" w:hAnsi="Arial"/>
      <w:b/>
      <w:bCs/>
      <w:kern w:val="2"/>
      <w:sz w:val="32"/>
      <w:szCs w:val="32"/>
    </w:rPr>
  </w:style>
  <w:style w:type="character" w:customStyle="1" w:styleId="3Char">
    <w:name w:val="标题 3 Char"/>
    <w:basedOn w:val="a0"/>
    <w:link w:val="3"/>
    <w:rsid w:val="00BD77B7"/>
    <w:rPr>
      <w:b/>
      <w:bCs/>
      <w:kern w:val="2"/>
      <w:sz w:val="32"/>
      <w:szCs w:val="32"/>
    </w:rPr>
  </w:style>
  <w:style w:type="paragraph" w:customStyle="1" w:styleId="ae">
    <w:name w:val="段落正文"/>
    <w:rsid w:val="007725FD"/>
    <w:pPr>
      <w:spacing w:beforeLines="50" w:afterLines="50" w:line="360" w:lineRule="auto"/>
      <w:ind w:firstLineChars="200" w:firstLine="200"/>
    </w:pPr>
    <w:rPr>
      <w:rFonts w:ascii="Cambria" w:hAnsi="Cambria"/>
      <w:sz w:val="24"/>
    </w:rPr>
  </w:style>
  <w:style w:type="paragraph" w:styleId="af">
    <w:name w:val="Body Text Indent"/>
    <w:basedOn w:val="a"/>
    <w:link w:val="Char4"/>
    <w:rsid w:val="009738A6"/>
    <w:pPr>
      <w:spacing w:line="520" w:lineRule="exact"/>
      <w:ind w:firstLineChars="250" w:firstLine="700"/>
    </w:pPr>
    <w:rPr>
      <w:rFonts w:ascii="华文仿宋" w:eastAsia="华文仿宋" w:hAnsi="宋体"/>
      <w:sz w:val="28"/>
    </w:rPr>
  </w:style>
  <w:style w:type="character" w:customStyle="1" w:styleId="Char4">
    <w:name w:val="正文文本缩进 Char"/>
    <w:basedOn w:val="a0"/>
    <w:link w:val="af"/>
    <w:rsid w:val="009738A6"/>
    <w:rPr>
      <w:rFonts w:ascii="华文仿宋" w:eastAsia="华文仿宋" w:hAnsi="宋体"/>
      <w:kern w:val="2"/>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33FD"/>
    <w:pPr>
      <w:widowControl w:val="0"/>
      <w:jc w:val="both"/>
    </w:pPr>
    <w:rPr>
      <w:kern w:val="2"/>
      <w:sz w:val="21"/>
      <w:szCs w:val="24"/>
    </w:rPr>
  </w:style>
  <w:style w:type="paragraph" w:styleId="2">
    <w:name w:val="heading 2"/>
    <w:basedOn w:val="a"/>
    <w:next w:val="a"/>
    <w:link w:val="2Char"/>
    <w:qFormat/>
    <w:rsid w:val="00BD77B7"/>
    <w:pPr>
      <w:keepNext/>
      <w:keepLines/>
      <w:numPr>
        <w:ilvl w:val="1"/>
        <w:numId w:val="26"/>
      </w:numPr>
      <w:spacing w:before="260" w:after="260" w:line="413" w:lineRule="auto"/>
      <w:outlineLvl w:val="1"/>
    </w:pPr>
    <w:rPr>
      <w:rFonts w:ascii="Arial" w:hAnsi="Arial"/>
      <w:b/>
      <w:bCs/>
      <w:sz w:val="32"/>
      <w:szCs w:val="32"/>
    </w:rPr>
  </w:style>
  <w:style w:type="paragraph" w:styleId="3">
    <w:name w:val="heading 3"/>
    <w:basedOn w:val="a"/>
    <w:next w:val="a"/>
    <w:link w:val="3Char"/>
    <w:qFormat/>
    <w:rsid w:val="00BD77B7"/>
    <w:pPr>
      <w:keepNext/>
      <w:keepLines/>
      <w:numPr>
        <w:ilvl w:val="2"/>
        <w:numId w:val="26"/>
      </w:numPr>
      <w:spacing w:before="260" w:after="260" w:line="413"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333F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a"/>
    <w:rsid w:val="00F333FD"/>
    <w:pPr>
      <w:widowControl/>
      <w:spacing w:after="160" w:line="240" w:lineRule="exact"/>
      <w:jc w:val="left"/>
    </w:pPr>
    <w:rPr>
      <w:rFonts w:ascii="Verdana" w:hAnsi="Verdana"/>
      <w:kern w:val="0"/>
      <w:sz w:val="20"/>
      <w:szCs w:val="20"/>
      <w:lang w:eastAsia="en-US"/>
    </w:rPr>
  </w:style>
  <w:style w:type="paragraph" w:customStyle="1" w:styleId="Char0">
    <w:name w:val="Char"/>
    <w:basedOn w:val="a"/>
    <w:rsid w:val="003F0BF5"/>
    <w:pPr>
      <w:widowControl/>
      <w:spacing w:after="160" w:line="240" w:lineRule="exact"/>
      <w:jc w:val="left"/>
    </w:pPr>
    <w:rPr>
      <w:rFonts w:ascii="Verdana" w:hAnsi="Verdana"/>
      <w:kern w:val="0"/>
      <w:sz w:val="20"/>
      <w:szCs w:val="20"/>
      <w:lang w:eastAsia="en-US"/>
    </w:rPr>
  </w:style>
  <w:style w:type="paragraph" w:styleId="a4">
    <w:name w:val="Document Map"/>
    <w:basedOn w:val="a"/>
    <w:semiHidden/>
    <w:rsid w:val="003557CD"/>
    <w:pPr>
      <w:shd w:val="clear" w:color="auto" w:fill="000080"/>
    </w:pPr>
  </w:style>
  <w:style w:type="character" w:styleId="a5">
    <w:name w:val="annotation reference"/>
    <w:rsid w:val="00385FB2"/>
    <w:rPr>
      <w:sz w:val="21"/>
      <w:szCs w:val="21"/>
    </w:rPr>
  </w:style>
  <w:style w:type="paragraph" w:styleId="a6">
    <w:name w:val="annotation text"/>
    <w:basedOn w:val="a"/>
    <w:semiHidden/>
    <w:rsid w:val="00385FB2"/>
    <w:pPr>
      <w:jc w:val="left"/>
    </w:pPr>
  </w:style>
  <w:style w:type="paragraph" w:styleId="a7">
    <w:name w:val="annotation subject"/>
    <w:basedOn w:val="a6"/>
    <w:next w:val="a6"/>
    <w:semiHidden/>
    <w:rsid w:val="00385FB2"/>
    <w:rPr>
      <w:b/>
      <w:bCs/>
    </w:rPr>
  </w:style>
  <w:style w:type="paragraph" w:styleId="a8">
    <w:name w:val="Balloon Text"/>
    <w:basedOn w:val="a"/>
    <w:semiHidden/>
    <w:rsid w:val="00385FB2"/>
    <w:rPr>
      <w:sz w:val="18"/>
      <w:szCs w:val="18"/>
    </w:rPr>
  </w:style>
  <w:style w:type="paragraph" w:styleId="a9">
    <w:name w:val="header"/>
    <w:basedOn w:val="a"/>
    <w:link w:val="Char1"/>
    <w:rsid w:val="00116B9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rsid w:val="00116B9D"/>
    <w:rPr>
      <w:kern w:val="2"/>
      <w:sz w:val="18"/>
      <w:szCs w:val="18"/>
    </w:rPr>
  </w:style>
  <w:style w:type="paragraph" w:styleId="aa">
    <w:name w:val="footer"/>
    <w:basedOn w:val="a"/>
    <w:link w:val="Char2"/>
    <w:rsid w:val="00116B9D"/>
    <w:pPr>
      <w:tabs>
        <w:tab w:val="center" w:pos="4153"/>
        <w:tab w:val="right" w:pos="8306"/>
      </w:tabs>
      <w:snapToGrid w:val="0"/>
      <w:jc w:val="left"/>
    </w:pPr>
    <w:rPr>
      <w:sz w:val="18"/>
      <w:szCs w:val="18"/>
    </w:rPr>
  </w:style>
  <w:style w:type="character" w:customStyle="1" w:styleId="Char2">
    <w:name w:val="页脚 Char"/>
    <w:link w:val="aa"/>
    <w:rsid w:val="00116B9D"/>
    <w:rPr>
      <w:kern w:val="2"/>
      <w:sz w:val="18"/>
      <w:szCs w:val="18"/>
    </w:rPr>
  </w:style>
  <w:style w:type="paragraph" w:customStyle="1" w:styleId="Char3">
    <w:name w:val="Char"/>
    <w:basedOn w:val="a"/>
    <w:rsid w:val="00041CFD"/>
    <w:pPr>
      <w:widowControl/>
      <w:spacing w:after="160" w:line="240" w:lineRule="exact"/>
      <w:jc w:val="left"/>
    </w:pPr>
    <w:rPr>
      <w:rFonts w:ascii="Arial" w:eastAsia="Times New Roman" w:hAnsi="Arial" w:cs="Verdana"/>
      <w:b/>
      <w:kern w:val="0"/>
      <w:sz w:val="24"/>
      <w:szCs w:val="20"/>
      <w:lang w:eastAsia="en-US"/>
    </w:rPr>
  </w:style>
  <w:style w:type="character" w:styleId="ab">
    <w:name w:val="page number"/>
    <w:basedOn w:val="a0"/>
    <w:rsid w:val="00187BEB"/>
  </w:style>
  <w:style w:type="character" w:styleId="ac">
    <w:name w:val="Hyperlink"/>
    <w:rsid w:val="00B17020"/>
    <w:rPr>
      <w:color w:val="0000FF"/>
      <w:u w:val="single"/>
    </w:rPr>
  </w:style>
  <w:style w:type="paragraph" w:customStyle="1" w:styleId="Def1">
    <w:name w:val="样式 Def1 首行缩进"/>
    <w:basedOn w:val="a"/>
    <w:rsid w:val="00A727FA"/>
    <w:pPr>
      <w:spacing w:before="120" w:line="360" w:lineRule="auto"/>
      <w:ind w:left="425" w:firstLine="560"/>
    </w:pPr>
    <w:rPr>
      <w:rFonts w:eastAsia="仿宋_GB2312"/>
      <w:sz w:val="24"/>
    </w:rPr>
  </w:style>
  <w:style w:type="paragraph" w:styleId="ad">
    <w:name w:val="List Paragraph"/>
    <w:basedOn w:val="a"/>
    <w:uiPriority w:val="34"/>
    <w:qFormat/>
    <w:rsid w:val="00BD77B7"/>
    <w:pPr>
      <w:ind w:firstLineChars="200" w:firstLine="420"/>
    </w:pPr>
  </w:style>
  <w:style w:type="character" w:customStyle="1" w:styleId="2Char">
    <w:name w:val="标题 2 Char"/>
    <w:basedOn w:val="a0"/>
    <w:link w:val="2"/>
    <w:rsid w:val="00BD77B7"/>
    <w:rPr>
      <w:rFonts w:ascii="Arial" w:hAnsi="Arial"/>
      <w:b/>
      <w:bCs/>
      <w:kern w:val="2"/>
      <w:sz w:val="32"/>
      <w:szCs w:val="32"/>
    </w:rPr>
  </w:style>
  <w:style w:type="character" w:customStyle="1" w:styleId="3Char">
    <w:name w:val="标题 3 Char"/>
    <w:basedOn w:val="a0"/>
    <w:link w:val="3"/>
    <w:rsid w:val="00BD77B7"/>
    <w:rPr>
      <w:b/>
      <w:bCs/>
      <w:kern w:val="2"/>
      <w:sz w:val="32"/>
      <w:szCs w:val="32"/>
      <w:lang w:val="x-none" w:eastAsia="x-none"/>
    </w:rPr>
  </w:style>
  <w:style w:type="paragraph" w:customStyle="1" w:styleId="ae">
    <w:name w:val="段落正文"/>
    <w:rsid w:val="007725FD"/>
    <w:pPr>
      <w:spacing w:beforeLines="50" w:before="156" w:afterLines="50" w:after="156" w:line="360" w:lineRule="auto"/>
      <w:ind w:firstLineChars="200" w:firstLine="200"/>
    </w:pPr>
    <w:rPr>
      <w:rFonts w:ascii="Cambria" w:hAnsi="Cambria"/>
      <w:sz w:val="24"/>
    </w:rPr>
  </w:style>
  <w:style w:type="paragraph" w:styleId="af">
    <w:name w:val="Body Text Indent"/>
    <w:basedOn w:val="a"/>
    <w:link w:val="Char4"/>
    <w:rsid w:val="009738A6"/>
    <w:pPr>
      <w:spacing w:line="520" w:lineRule="exact"/>
      <w:ind w:firstLineChars="250" w:firstLine="700"/>
    </w:pPr>
    <w:rPr>
      <w:rFonts w:ascii="华文仿宋" w:eastAsia="华文仿宋" w:hAnsi="宋体"/>
      <w:sz w:val="28"/>
    </w:rPr>
  </w:style>
  <w:style w:type="character" w:customStyle="1" w:styleId="Char4">
    <w:name w:val="正文文本缩进 Char"/>
    <w:basedOn w:val="a0"/>
    <w:link w:val="af"/>
    <w:rsid w:val="009738A6"/>
    <w:rPr>
      <w:rFonts w:ascii="华文仿宋" w:eastAsia="华文仿宋" w:hAnsi="宋体"/>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218">
      <w:bodyDiv w:val="1"/>
      <w:marLeft w:val="0"/>
      <w:marRight w:val="0"/>
      <w:marTop w:val="0"/>
      <w:marBottom w:val="0"/>
      <w:divBdr>
        <w:top w:val="none" w:sz="0" w:space="0" w:color="auto"/>
        <w:left w:val="none" w:sz="0" w:space="0" w:color="auto"/>
        <w:bottom w:val="none" w:sz="0" w:space="0" w:color="auto"/>
        <w:right w:val="none" w:sz="0" w:space="0" w:color="auto"/>
      </w:divBdr>
      <w:divsChild>
        <w:div w:id="823930970">
          <w:marLeft w:val="0"/>
          <w:marRight w:val="0"/>
          <w:marTop w:val="0"/>
          <w:marBottom w:val="0"/>
          <w:divBdr>
            <w:top w:val="none" w:sz="0" w:space="0" w:color="auto"/>
            <w:left w:val="none" w:sz="0" w:space="0" w:color="auto"/>
            <w:bottom w:val="none" w:sz="0" w:space="0" w:color="auto"/>
            <w:right w:val="none" w:sz="0" w:space="0" w:color="auto"/>
          </w:divBdr>
        </w:div>
      </w:divsChild>
    </w:div>
    <w:div w:id="263542457">
      <w:bodyDiv w:val="1"/>
      <w:marLeft w:val="0"/>
      <w:marRight w:val="0"/>
      <w:marTop w:val="0"/>
      <w:marBottom w:val="0"/>
      <w:divBdr>
        <w:top w:val="none" w:sz="0" w:space="0" w:color="auto"/>
        <w:left w:val="none" w:sz="0" w:space="0" w:color="auto"/>
        <w:bottom w:val="none" w:sz="0" w:space="0" w:color="auto"/>
        <w:right w:val="none" w:sz="0" w:space="0" w:color="auto"/>
      </w:divBdr>
    </w:div>
    <w:div w:id="436827476">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708484362">
          <w:marLeft w:val="0"/>
          <w:marRight w:val="0"/>
          <w:marTop w:val="0"/>
          <w:marBottom w:val="0"/>
          <w:divBdr>
            <w:top w:val="none" w:sz="0" w:space="0" w:color="auto"/>
            <w:left w:val="none" w:sz="0" w:space="0" w:color="auto"/>
            <w:bottom w:val="none" w:sz="0" w:space="0" w:color="auto"/>
            <w:right w:val="none" w:sz="0" w:space="0" w:color="auto"/>
          </w:divBdr>
          <w:divsChild>
            <w:div w:id="641499088">
              <w:marLeft w:val="0"/>
              <w:marRight w:val="0"/>
              <w:marTop w:val="0"/>
              <w:marBottom w:val="0"/>
              <w:divBdr>
                <w:top w:val="none" w:sz="0" w:space="0" w:color="auto"/>
                <w:left w:val="none" w:sz="0" w:space="0" w:color="auto"/>
                <w:bottom w:val="none" w:sz="0" w:space="0" w:color="auto"/>
                <w:right w:val="none" w:sz="0" w:space="0" w:color="auto"/>
              </w:divBdr>
            </w:div>
            <w:div w:id="1413307683">
              <w:marLeft w:val="0"/>
              <w:marRight w:val="0"/>
              <w:marTop w:val="0"/>
              <w:marBottom w:val="0"/>
              <w:divBdr>
                <w:top w:val="none" w:sz="0" w:space="0" w:color="auto"/>
                <w:left w:val="none" w:sz="0" w:space="0" w:color="auto"/>
                <w:bottom w:val="none" w:sz="0" w:space="0" w:color="auto"/>
                <w:right w:val="none" w:sz="0" w:space="0" w:color="auto"/>
              </w:divBdr>
            </w:div>
            <w:div w:id="21295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307">
      <w:bodyDiv w:val="1"/>
      <w:marLeft w:val="0"/>
      <w:marRight w:val="0"/>
      <w:marTop w:val="0"/>
      <w:marBottom w:val="0"/>
      <w:divBdr>
        <w:top w:val="none" w:sz="0" w:space="0" w:color="auto"/>
        <w:left w:val="none" w:sz="0" w:space="0" w:color="auto"/>
        <w:bottom w:val="none" w:sz="0" w:space="0" w:color="auto"/>
        <w:right w:val="none" w:sz="0" w:space="0" w:color="auto"/>
      </w:divBdr>
      <w:divsChild>
        <w:div w:id="1534924155">
          <w:marLeft w:val="0"/>
          <w:marRight w:val="0"/>
          <w:marTop w:val="0"/>
          <w:marBottom w:val="0"/>
          <w:divBdr>
            <w:top w:val="none" w:sz="0" w:space="0" w:color="auto"/>
            <w:left w:val="none" w:sz="0" w:space="0" w:color="auto"/>
            <w:bottom w:val="none" w:sz="0" w:space="0" w:color="auto"/>
            <w:right w:val="none" w:sz="0" w:space="0" w:color="auto"/>
          </w:divBdr>
          <w:divsChild>
            <w:div w:id="272589790">
              <w:marLeft w:val="0"/>
              <w:marRight w:val="0"/>
              <w:marTop w:val="0"/>
              <w:marBottom w:val="0"/>
              <w:divBdr>
                <w:top w:val="none" w:sz="0" w:space="0" w:color="auto"/>
                <w:left w:val="none" w:sz="0" w:space="0" w:color="auto"/>
                <w:bottom w:val="none" w:sz="0" w:space="0" w:color="auto"/>
                <w:right w:val="none" w:sz="0" w:space="0" w:color="auto"/>
              </w:divBdr>
            </w:div>
            <w:div w:id="19031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365">
      <w:bodyDiv w:val="1"/>
      <w:marLeft w:val="0"/>
      <w:marRight w:val="0"/>
      <w:marTop w:val="0"/>
      <w:marBottom w:val="0"/>
      <w:divBdr>
        <w:top w:val="none" w:sz="0" w:space="0" w:color="auto"/>
        <w:left w:val="none" w:sz="0" w:space="0" w:color="auto"/>
        <w:bottom w:val="none" w:sz="0" w:space="0" w:color="auto"/>
        <w:right w:val="none" w:sz="0" w:space="0" w:color="auto"/>
      </w:divBdr>
      <w:divsChild>
        <w:div w:id="110170992">
          <w:marLeft w:val="0"/>
          <w:marRight w:val="0"/>
          <w:marTop w:val="0"/>
          <w:marBottom w:val="0"/>
          <w:divBdr>
            <w:top w:val="none" w:sz="0" w:space="0" w:color="auto"/>
            <w:left w:val="none" w:sz="0" w:space="0" w:color="auto"/>
            <w:bottom w:val="none" w:sz="0" w:space="0" w:color="auto"/>
            <w:right w:val="none" w:sz="0" w:space="0" w:color="auto"/>
          </w:divBdr>
          <w:divsChild>
            <w:div w:id="754285406">
              <w:marLeft w:val="0"/>
              <w:marRight w:val="0"/>
              <w:marTop w:val="0"/>
              <w:marBottom w:val="0"/>
              <w:divBdr>
                <w:top w:val="none" w:sz="0" w:space="0" w:color="auto"/>
                <w:left w:val="none" w:sz="0" w:space="0" w:color="auto"/>
                <w:bottom w:val="none" w:sz="0" w:space="0" w:color="auto"/>
                <w:right w:val="none" w:sz="0" w:space="0" w:color="auto"/>
              </w:divBdr>
            </w:div>
            <w:div w:id="1136875557">
              <w:marLeft w:val="0"/>
              <w:marRight w:val="0"/>
              <w:marTop w:val="0"/>
              <w:marBottom w:val="0"/>
              <w:divBdr>
                <w:top w:val="none" w:sz="0" w:space="0" w:color="auto"/>
                <w:left w:val="none" w:sz="0" w:space="0" w:color="auto"/>
                <w:bottom w:val="none" w:sz="0" w:space="0" w:color="auto"/>
                <w:right w:val="none" w:sz="0" w:space="0" w:color="auto"/>
              </w:divBdr>
            </w:div>
            <w:div w:id="1751346123">
              <w:marLeft w:val="0"/>
              <w:marRight w:val="0"/>
              <w:marTop w:val="0"/>
              <w:marBottom w:val="0"/>
              <w:divBdr>
                <w:top w:val="none" w:sz="0" w:space="0" w:color="auto"/>
                <w:left w:val="none" w:sz="0" w:space="0" w:color="auto"/>
                <w:bottom w:val="none" w:sz="0" w:space="0" w:color="auto"/>
                <w:right w:val="none" w:sz="0" w:space="0" w:color="auto"/>
              </w:divBdr>
            </w:div>
            <w:div w:id="1960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08">
      <w:bodyDiv w:val="1"/>
      <w:marLeft w:val="0"/>
      <w:marRight w:val="0"/>
      <w:marTop w:val="0"/>
      <w:marBottom w:val="0"/>
      <w:divBdr>
        <w:top w:val="none" w:sz="0" w:space="0" w:color="auto"/>
        <w:left w:val="none" w:sz="0" w:space="0" w:color="auto"/>
        <w:bottom w:val="none" w:sz="0" w:space="0" w:color="auto"/>
        <w:right w:val="none" w:sz="0" w:space="0" w:color="auto"/>
      </w:divBdr>
      <w:divsChild>
        <w:div w:id="1651865480">
          <w:marLeft w:val="0"/>
          <w:marRight w:val="0"/>
          <w:marTop w:val="0"/>
          <w:marBottom w:val="0"/>
          <w:divBdr>
            <w:top w:val="none" w:sz="0" w:space="0" w:color="auto"/>
            <w:left w:val="none" w:sz="0" w:space="0" w:color="auto"/>
            <w:bottom w:val="none" w:sz="0" w:space="0" w:color="auto"/>
            <w:right w:val="none" w:sz="0" w:space="0" w:color="auto"/>
          </w:divBdr>
          <w:divsChild>
            <w:div w:id="1086536467">
              <w:marLeft w:val="0"/>
              <w:marRight w:val="0"/>
              <w:marTop w:val="0"/>
              <w:marBottom w:val="0"/>
              <w:divBdr>
                <w:top w:val="none" w:sz="0" w:space="0" w:color="auto"/>
                <w:left w:val="none" w:sz="0" w:space="0" w:color="auto"/>
                <w:bottom w:val="none" w:sz="0" w:space="0" w:color="auto"/>
                <w:right w:val="none" w:sz="0" w:space="0" w:color="auto"/>
              </w:divBdr>
            </w:div>
            <w:div w:id="1346206471">
              <w:marLeft w:val="0"/>
              <w:marRight w:val="0"/>
              <w:marTop w:val="0"/>
              <w:marBottom w:val="0"/>
              <w:divBdr>
                <w:top w:val="none" w:sz="0" w:space="0" w:color="auto"/>
                <w:left w:val="none" w:sz="0" w:space="0" w:color="auto"/>
                <w:bottom w:val="none" w:sz="0" w:space="0" w:color="auto"/>
                <w:right w:val="none" w:sz="0" w:space="0" w:color="auto"/>
              </w:divBdr>
            </w:div>
            <w:div w:id="1880045598">
              <w:marLeft w:val="0"/>
              <w:marRight w:val="0"/>
              <w:marTop w:val="0"/>
              <w:marBottom w:val="0"/>
              <w:divBdr>
                <w:top w:val="none" w:sz="0" w:space="0" w:color="auto"/>
                <w:left w:val="none" w:sz="0" w:space="0" w:color="auto"/>
                <w:bottom w:val="none" w:sz="0" w:space="0" w:color="auto"/>
                <w:right w:val="none" w:sz="0" w:space="0" w:color="auto"/>
              </w:divBdr>
            </w:div>
            <w:div w:id="1976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7478">
      <w:bodyDiv w:val="1"/>
      <w:marLeft w:val="0"/>
      <w:marRight w:val="0"/>
      <w:marTop w:val="0"/>
      <w:marBottom w:val="0"/>
      <w:divBdr>
        <w:top w:val="none" w:sz="0" w:space="0" w:color="auto"/>
        <w:left w:val="none" w:sz="0" w:space="0" w:color="auto"/>
        <w:bottom w:val="none" w:sz="0" w:space="0" w:color="auto"/>
        <w:right w:val="none" w:sz="0" w:space="0" w:color="auto"/>
      </w:divBdr>
      <w:divsChild>
        <w:div w:id="1246770442">
          <w:marLeft w:val="0"/>
          <w:marRight w:val="0"/>
          <w:marTop w:val="0"/>
          <w:marBottom w:val="0"/>
          <w:divBdr>
            <w:top w:val="none" w:sz="0" w:space="0" w:color="auto"/>
            <w:left w:val="none" w:sz="0" w:space="0" w:color="auto"/>
            <w:bottom w:val="none" w:sz="0" w:space="0" w:color="auto"/>
            <w:right w:val="none" w:sz="0" w:space="0" w:color="auto"/>
          </w:divBdr>
        </w:div>
      </w:divsChild>
    </w:div>
    <w:div w:id="1556550528">
      <w:bodyDiv w:val="1"/>
      <w:marLeft w:val="0"/>
      <w:marRight w:val="0"/>
      <w:marTop w:val="0"/>
      <w:marBottom w:val="0"/>
      <w:divBdr>
        <w:top w:val="none" w:sz="0" w:space="0" w:color="auto"/>
        <w:left w:val="none" w:sz="0" w:space="0" w:color="auto"/>
        <w:bottom w:val="none" w:sz="0" w:space="0" w:color="auto"/>
        <w:right w:val="none" w:sz="0" w:space="0" w:color="auto"/>
      </w:divBdr>
      <w:divsChild>
        <w:div w:id="65036591">
          <w:marLeft w:val="0"/>
          <w:marRight w:val="0"/>
          <w:marTop w:val="0"/>
          <w:marBottom w:val="0"/>
          <w:divBdr>
            <w:top w:val="none" w:sz="0" w:space="0" w:color="auto"/>
            <w:left w:val="none" w:sz="0" w:space="0" w:color="auto"/>
            <w:bottom w:val="none" w:sz="0" w:space="0" w:color="auto"/>
            <w:right w:val="none" w:sz="0" w:space="0" w:color="auto"/>
          </w:divBdr>
          <w:divsChild>
            <w:div w:id="618991164">
              <w:marLeft w:val="0"/>
              <w:marRight w:val="0"/>
              <w:marTop w:val="0"/>
              <w:marBottom w:val="0"/>
              <w:divBdr>
                <w:top w:val="none" w:sz="0" w:space="0" w:color="auto"/>
                <w:left w:val="none" w:sz="0" w:space="0" w:color="auto"/>
                <w:bottom w:val="none" w:sz="0" w:space="0" w:color="auto"/>
                <w:right w:val="none" w:sz="0" w:space="0" w:color="auto"/>
              </w:divBdr>
            </w:div>
            <w:div w:id="751315507">
              <w:marLeft w:val="0"/>
              <w:marRight w:val="0"/>
              <w:marTop w:val="0"/>
              <w:marBottom w:val="0"/>
              <w:divBdr>
                <w:top w:val="none" w:sz="0" w:space="0" w:color="auto"/>
                <w:left w:val="none" w:sz="0" w:space="0" w:color="auto"/>
                <w:bottom w:val="none" w:sz="0" w:space="0" w:color="auto"/>
                <w:right w:val="none" w:sz="0" w:space="0" w:color="auto"/>
              </w:divBdr>
            </w:div>
            <w:div w:id="1736077620">
              <w:marLeft w:val="0"/>
              <w:marRight w:val="0"/>
              <w:marTop w:val="0"/>
              <w:marBottom w:val="0"/>
              <w:divBdr>
                <w:top w:val="none" w:sz="0" w:space="0" w:color="auto"/>
                <w:left w:val="none" w:sz="0" w:space="0" w:color="auto"/>
                <w:bottom w:val="none" w:sz="0" w:space="0" w:color="auto"/>
                <w:right w:val="none" w:sz="0" w:space="0" w:color="auto"/>
              </w:divBdr>
            </w:div>
            <w:div w:id="1749570989">
              <w:marLeft w:val="0"/>
              <w:marRight w:val="0"/>
              <w:marTop w:val="0"/>
              <w:marBottom w:val="0"/>
              <w:divBdr>
                <w:top w:val="none" w:sz="0" w:space="0" w:color="auto"/>
                <w:left w:val="none" w:sz="0" w:space="0" w:color="auto"/>
                <w:bottom w:val="none" w:sz="0" w:space="0" w:color="auto"/>
                <w:right w:val="none" w:sz="0" w:space="0" w:color="auto"/>
              </w:divBdr>
            </w:div>
            <w:div w:id="1889804119">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 w:id="19282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744">
      <w:bodyDiv w:val="1"/>
      <w:marLeft w:val="0"/>
      <w:marRight w:val="0"/>
      <w:marTop w:val="0"/>
      <w:marBottom w:val="0"/>
      <w:divBdr>
        <w:top w:val="none" w:sz="0" w:space="0" w:color="auto"/>
        <w:left w:val="none" w:sz="0" w:space="0" w:color="auto"/>
        <w:bottom w:val="none" w:sz="0" w:space="0" w:color="auto"/>
        <w:right w:val="none" w:sz="0" w:space="0" w:color="auto"/>
      </w:divBdr>
      <w:divsChild>
        <w:div w:id="1338194847">
          <w:marLeft w:val="0"/>
          <w:marRight w:val="0"/>
          <w:marTop w:val="0"/>
          <w:marBottom w:val="0"/>
          <w:divBdr>
            <w:top w:val="none" w:sz="0" w:space="0" w:color="auto"/>
            <w:left w:val="none" w:sz="0" w:space="0" w:color="auto"/>
            <w:bottom w:val="none" w:sz="0" w:space="0" w:color="auto"/>
            <w:right w:val="none" w:sz="0" w:space="0" w:color="auto"/>
          </w:divBdr>
        </w:div>
      </w:divsChild>
    </w:div>
    <w:div w:id="1570457267">
      <w:bodyDiv w:val="1"/>
      <w:marLeft w:val="0"/>
      <w:marRight w:val="0"/>
      <w:marTop w:val="0"/>
      <w:marBottom w:val="0"/>
      <w:divBdr>
        <w:top w:val="none" w:sz="0" w:space="0" w:color="auto"/>
        <w:left w:val="none" w:sz="0" w:space="0" w:color="auto"/>
        <w:bottom w:val="none" w:sz="0" w:space="0" w:color="auto"/>
        <w:right w:val="none" w:sz="0" w:space="0" w:color="auto"/>
      </w:divBdr>
      <w:divsChild>
        <w:div w:id="1031345202">
          <w:marLeft w:val="0"/>
          <w:marRight w:val="0"/>
          <w:marTop w:val="0"/>
          <w:marBottom w:val="0"/>
          <w:divBdr>
            <w:top w:val="none" w:sz="0" w:space="0" w:color="auto"/>
            <w:left w:val="none" w:sz="0" w:space="0" w:color="auto"/>
            <w:bottom w:val="none" w:sz="0" w:space="0" w:color="auto"/>
            <w:right w:val="none" w:sz="0" w:space="0" w:color="auto"/>
          </w:divBdr>
        </w:div>
      </w:divsChild>
    </w:div>
    <w:div w:id="1578855391">
      <w:bodyDiv w:val="1"/>
      <w:marLeft w:val="0"/>
      <w:marRight w:val="0"/>
      <w:marTop w:val="0"/>
      <w:marBottom w:val="0"/>
      <w:divBdr>
        <w:top w:val="none" w:sz="0" w:space="0" w:color="auto"/>
        <w:left w:val="none" w:sz="0" w:space="0" w:color="auto"/>
        <w:bottom w:val="none" w:sz="0" w:space="0" w:color="auto"/>
        <w:right w:val="none" w:sz="0" w:space="0" w:color="auto"/>
      </w:divBdr>
      <w:divsChild>
        <w:div w:id="774715061">
          <w:marLeft w:val="0"/>
          <w:marRight w:val="0"/>
          <w:marTop w:val="0"/>
          <w:marBottom w:val="0"/>
          <w:divBdr>
            <w:top w:val="none" w:sz="0" w:space="0" w:color="auto"/>
            <w:left w:val="none" w:sz="0" w:space="0" w:color="auto"/>
            <w:bottom w:val="none" w:sz="0" w:space="0" w:color="auto"/>
            <w:right w:val="none" w:sz="0" w:space="0" w:color="auto"/>
          </w:divBdr>
        </w:div>
      </w:divsChild>
    </w:div>
    <w:div w:id="1590045428">
      <w:bodyDiv w:val="1"/>
      <w:marLeft w:val="0"/>
      <w:marRight w:val="0"/>
      <w:marTop w:val="0"/>
      <w:marBottom w:val="0"/>
      <w:divBdr>
        <w:top w:val="none" w:sz="0" w:space="0" w:color="auto"/>
        <w:left w:val="none" w:sz="0" w:space="0" w:color="auto"/>
        <w:bottom w:val="none" w:sz="0" w:space="0" w:color="auto"/>
        <w:right w:val="none" w:sz="0" w:space="0" w:color="auto"/>
      </w:divBdr>
      <w:divsChild>
        <w:div w:id="365371447">
          <w:marLeft w:val="0"/>
          <w:marRight w:val="0"/>
          <w:marTop w:val="0"/>
          <w:marBottom w:val="0"/>
          <w:divBdr>
            <w:top w:val="none" w:sz="0" w:space="0" w:color="auto"/>
            <w:left w:val="none" w:sz="0" w:space="0" w:color="auto"/>
            <w:bottom w:val="none" w:sz="0" w:space="0" w:color="auto"/>
            <w:right w:val="none" w:sz="0" w:space="0" w:color="auto"/>
          </w:divBdr>
          <w:divsChild>
            <w:div w:id="970750698">
              <w:marLeft w:val="0"/>
              <w:marRight w:val="0"/>
              <w:marTop w:val="0"/>
              <w:marBottom w:val="0"/>
              <w:divBdr>
                <w:top w:val="none" w:sz="0" w:space="0" w:color="auto"/>
                <w:left w:val="none" w:sz="0" w:space="0" w:color="auto"/>
                <w:bottom w:val="none" w:sz="0" w:space="0" w:color="auto"/>
                <w:right w:val="none" w:sz="0" w:space="0" w:color="auto"/>
              </w:divBdr>
            </w:div>
            <w:div w:id="18143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5489">
      <w:bodyDiv w:val="1"/>
      <w:marLeft w:val="0"/>
      <w:marRight w:val="0"/>
      <w:marTop w:val="0"/>
      <w:marBottom w:val="0"/>
      <w:divBdr>
        <w:top w:val="none" w:sz="0" w:space="0" w:color="auto"/>
        <w:left w:val="none" w:sz="0" w:space="0" w:color="auto"/>
        <w:bottom w:val="none" w:sz="0" w:space="0" w:color="auto"/>
        <w:right w:val="none" w:sz="0" w:space="0" w:color="auto"/>
      </w:divBdr>
      <w:divsChild>
        <w:div w:id="1814174407">
          <w:marLeft w:val="0"/>
          <w:marRight w:val="0"/>
          <w:marTop w:val="0"/>
          <w:marBottom w:val="0"/>
          <w:divBdr>
            <w:top w:val="none" w:sz="0" w:space="0" w:color="auto"/>
            <w:left w:val="none" w:sz="0" w:space="0" w:color="auto"/>
            <w:bottom w:val="none" w:sz="0" w:space="0" w:color="auto"/>
            <w:right w:val="none" w:sz="0" w:space="0" w:color="auto"/>
          </w:divBdr>
        </w:div>
      </w:divsChild>
    </w:div>
    <w:div w:id="1635871464">
      <w:bodyDiv w:val="1"/>
      <w:marLeft w:val="125"/>
      <w:marRight w:val="125"/>
      <w:marTop w:val="125"/>
      <w:marBottom w:val="125"/>
      <w:divBdr>
        <w:top w:val="none" w:sz="0" w:space="0" w:color="auto"/>
        <w:left w:val="none" w:sz="0" w:space="0" w:color="auto"/>
        <w:bottom w:val="none" w:sz="0" w:space="0" w:color="auto"/>
        <w:right w:val="none" w:sz="0" w:space="0" w:color="auto"/>
      </w:divBdr>
      <w:divsChild>
        <w:div w:id="1717122064">
          <w:marLeft w:val="0"/>
          <w:marRight w:val="0"/>
          <w:marTop w:val="0"/>
          <w:marBottom w:val="0"/>
          <w:divBdr>
            <w:top w:val="none" w:sz="0" w:space="0" w:color="auto"/>
            <w:left w:val="none" w:sz="0" w:space="0" w:color="auto"/>
            <w:bottom w:val="none" w:sz="0" w:space="0" w:color="auto"/>
            <w:right w:val="none" w:sz="0" w:space="0" w:color="auto"/>
          </w:divBdr>
          <w:divsChild>
            <w:div w:id="83691435">
              <w:marLeft w:val="0"/>
              <w:marRight w:val="0"/>
              <w:marTop w:val="0"/>
              <w:marBottom w:val="0"/>
              <w:divBdr>
                <w:top w:val="none" w:sz="0" w:space="0" w:color="auto"/>
                <w:left w:val="none" w:sz="0" w:space="0" w:color="auto"/>
                <w:bottom w:val="none" w:sz="0" w:space="0" w:color="auto"/>
                <w:right w:val="none" w:sz="0" w:space="0" w:color="auto"/>
              </w:divBdr>
            </w:div>
            <w:div w:id="695233954">
              <w:marLeft w:val="0"/>
              <w:marRight w:val="0"/>
              <w:marTop w:val="0"/>
              <w:marBottom w:val="0"/>
              <w:divBdr>
                <w:top w:val="none" w:sz="0" w:space="0" w:color="auto"/>
                <w:left w:val="none" w:sz="0" w:space="0" w:color="auto"/>
                <w:bottom w:val="none" w:sz="0" w:space="0" w:color="auto"/>
                <w:right w:val="none" w:sz="0" w:space="0" w:color="auto"/>
              </w:divBdr>
            </w:div>
            <w:div w:id="730881831">
              <w:marLeft w:val="0"/>
              <w:marRight w:val="0"/>
              <w:marTop w:val="0"/>
              <w:marBottom w:val="0"/>
              <w:divBdr>
                <w:top w:val="none" w:sz="0" w:space="0" w:color="auto"/>
                <w:left w:val="none" w:sz="0" w:space="0" w:color="auto"/>
                <w:bottom w:val="none" w:sz="0" w:space="0" w:color="auto"/>
                <w:right w:val="none" w:sz="0" w:space="0" w:color="auto"/>
              </w:divBdr>
            </w:div>
            <w:div w:id="19592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286">
      <w:bodyDiv w:val="1"/>
      <w:marLeft w:val="0"/>
      <w:marRight w:val="0"/>
      <w:marTop w:val="0"/>
      <w:marBottom w:val="0"/>
      <w:divBdr>
        <w:top w:val="none" w:sz="0" w:space="0" w:color="auto"/>
        <w:left w:val="none" w:sz="0" w:space="0" w:color="auto"/>
        <w:bottom w:val="none" w:sz="0" w:space="0" w:color="auto"/>
        <w:right w:val="none" w:sz="0" w:space="0" w:color="auto"/>
      </w:divBdr>
      <w:divsChild>
        <w:div w:id="1345984900">
          <w:marLeft w:val="0"/>
          <w:marRight w:val="0"/>
          <w:marTop w:val="0"/>
          <w:marBottom w:val="0"/>
          <w:divBdr>
            <w:top w:val="none" w:sz="0" w:space="0" w:color="auto"/>
            <w:left w:val="none" w:sz="0" w:space="0" w:color="auto"/>
            <w:bottom w:val="none" w:sz="0" w:space="0" w:color="auto"/>
            <w:right w:val="none" w:sz="0" w:space="0" w:color="auto"/>
          </w:divBdr>
          <w:divsChild>
            <w:div w:id="214512886">
              <w:marLeft w:val="0"/>
              <w:marRight w:val="0"/>
              <w:marTop w:val="0"/>
              <w:marBottom w:val="0"/>
              <w:divBdr>
                <w:top w:val="none" w:sz="0" w:space="0" w:color="auto"/>
                <w:left w:val="none" w:sz="0" w:space="0" w:color="auto"/>
                <w:bottom w:val="none" w:sz="0" w:space="0" w:color="auto"/>
                <w:right w:val="none" w:sz="0" w:space="0" w:color="auto"/>
              </w:divBdr>
            </w:div>
            <w:div w:id="1325164964">
              <w:marLeft w:val="0"/>
              <w:marRight w:val="0"/>
              <w:marTop w:val="0"/>
              <w:marBottom w:val="0"/>
              <w:divBdr>
                <w:top w:val="none" w:sz="0" w:space="0" w:color="auto"/>
                <w:left w:val="none" w:sz="0" w:space="0" w:color="auto"/>
                <w:bottom w:val="none" w:sz="0" w:space="0" w:color="auto"/>
                <w:right w:val="none" w:sz="0" w:space="0" w:color="auto"/>
              </w:divBdr>
            </w:div>
            <w:div w:id="1595702807">
              <w:marLeft w:val="0"/>
              <w:marRight w:val="0"/>
              <w:marTop w:val="0"/>
              <w:marBottom w:val="0"/>
              <w:divBdr>
                <w:top w:val="none" w:sz="0" w:space="0" w:color="auto"/>
                <w:left w:val="none" w:sz="0" w:space="0" w:color="auto"/>
                <w:bottom w:val="none" w:sz="0" w:space="0" w:color="auto"/>
                <w:right w:val="none" w:sz="0" w:space="0" w:color="auto"/>
              </w:divBdr>
            </w:div>
            <w:div w:id="1617131525">
              <w:marLeft w:val="0"/>
              <w:marRight w:val="0"/>
              <w:marTop w:val="0"/>
              <w:marBottom w:val="0"/>
              <w:divBdr>
                <w:top w:val="none" w:sz="0" w:space="0" w:color="auto"/>
                <w:left w:val="none" w:sz="0" w:space="0" w:color="auto"/>
                <w:bottom w:val="none" w:sz="0" w:space="0" w:color="auto"/>
                <w:right w:val="none" w:sz="0" w:space="0" w:color="auto"/>
              </w:divBdr>
            </w:div>
            <w:div w:id="20080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1880">
      <w:bodyDiv w:val="1"/>
      <w:marLeft w:val="0"/>
      <w:marRight w:val="0"/>
      <w:marTop w:val="0"/>
      <w:marBottom w:val="0"/>
      <w:divBdr>
        <w:top w:val="none" w:sz="0" w:space="0" w:color="auto"/>
        <w:left w:val="none" w:sz="0" w:space="0" w:color="auto"/>
        <w:bottom w:val="none" w:sz="0" w:space="0" w:color="auto"/>
        <w:right w:val="none" w:sz="0" w:space="0" w:color="auto"/>
      </w:divBdr>
      <w:divsChild>
        <w:div w:id="1247299538">
          <w:marLeft w:val="0"/>
          <w:marRight w:val="0"/>
          <w:marTop w:val="0"/>
          <w:marBottom w:val="0"/>
          <w:divBdr>
            <w:top w:val="none" w:sz="0" w:space="0" w:color="auto"/>
            <w:left w:val="none" w:sz="0" w:space="0" w:color="auto"/>
            <w:bottom w:val="none" w:sz="0" w:space="0" w:color="auto"/>
            <w:right w:val="none" w:sz="0" w:space="0" w:color="auto"/>
          </w:divBdr>
        </w:div>
      </w:divsChild>
    </w:div>
    <w:div w:id="1811507948">
      <w:bodyDiv w:val="1"/>
      <w:marLeft w:val="0"/>
      <w:marRight w:val="0"/>
      <w:marTop w:val="0"/>
      <w:marBottom w:val="0"/>
      <w:divBdr>
        <w:top w:val="none" w:sz="0" w:space="0" w:color="auto"/>
        <w:left w:val="none" w:sz="0" w:space="0" w:color="auto"/>
        <w:bottom w:val="none" w:sz="0" w:space="0" w:color="auto"/>
        <w:right w:val="none" w:sz="0" w:space="0" w:color="auto"/>
      </w:divBdr>
    </w:div>
    <w:div w:id="1837988728">
      <w:bodyDiv w:val="1"/>
      <w:marLeft w:val="0"/>
      <w:marRight w:val="0"/>
      <w:marTop w:val="0"/>
      <w:marBottom w:val="0"/>
      <w:divBdr>
        <w:top w:val="none" w:sz="0" w:space="0" w:color="auto"/>
        <w:left w:val="none" w:sz="0" w:space="0" w:color="auto"/>
        <w:bottom w:val="none" w:sz="0" w:space="0" w:color="auto"/>
        <w:right w:val="none" w:sz="0" w:space="0" w:color="auto"/>
      </w:divBdr>
      <w:divsChild>
        <w:div w:id="1761215588">
          <w:marLeft w:val="0"/>
          <w:marRight w:val="0"/>
          <w:marTop w:val="0"/>
          <w:marBottom w:val="0"/>
          <w:divBdr>
            <w:top w:val="none" w:sz="0" w:space="0" w:color="auto"/>
            <w:left w:val="none" w:sz="0" w:space="0" w:color="auto"/>
            <w:bottom w:val="none" w:sz="0" w:space="0" w:color="auto"/>
            <w:right w:val="none" w:sz="0" w:space="0" w:color="auto"/>
          </w:divBdr>
        </w:div>
      </w:divsChild>
    </w:div>
    <w:div w:id="1948925818">
      <w:bodyDiv w:val="1"/>
      <w:marLeft w:val="125"/>
      <w:marRight w:val="125"/>
      <w:marTop w:val="125"/>
      <w:marBottom w:val="125"/>
      <w:divBdr>
        <w:top w:val="none" w:sz="0" w:space="0" w:color="auto"/>
        <w:left w:val="none" w:sz="0" w:space="0" w:color="auto"/>
        <w:bottom w:val="none" w:sz="0" w:space="0" w:color="auto"/>
        <w:right w:val="none" w:sz="0" w:space="0" w:color="auto"/>
      </w:divBdr>
      <w:divsChild>
        <w:div w:id="6518678">
          <w:marLeft w:val="0"/>
          <w:marRight w:val="0"/>
          <w:marTop w:val="0"/>
          <w:marBottom w:val="0"/>
          <w:divBdr>
            <w:top w:val="none" w:sz="0" w:space="0" w:color="auto"/>
            <w:left w:val="none" w:sz="0" w:space="0" w:color="auto"/>
            <w:bottom w:val="none" w:sz="0" w:space="0" w:color="auto"/>
            <w:right w:val="none" w:sz="0" w:space="0" w:color="auto"/>
          </w:divBdr>
          <w:divsChild>
            <w:div w:id="897011796">
              <w:marLeft w:val="0"/>
              <w:marRight w:val="0"/>
              <w:marTop w:val="0"/>
              <w:marBottom w:val="0"/>
              <w:divBdr>
                <w:top w:val="none" w:sz="0" w:space="0" w:color="auto"/>
                <w:left w:val="none" w:sz="0" w:space="0" w:color="auto"/>
                <w:bottom w:val="none" w:sz="0" w:space="0" w:color="auto"/>
                <w:right w:val="none" w:sz="0" w:space="0" w:color="auto"/>
              </w:divBdr>
            </w:div>
            <w:div w:id="1316834289">
              <w:marLeft w:val="0"/>
              <w:marRight w:val="0"/>
              <w:marTop w:val="0"/>
              <w:marBottom w:val="0"/>
              <w:divBdr>
                <w:top w:val="none" w:sz="0" w:space="0" w:color="auto"/>
                <w:left w:val="none" w:sz="0" w:space="0" w:color="auto"/>
                <w:bottom w:val="none" w:sz="0" w:space="0" w:color="auto"/>
                <w:right w:val="none" w:sz="0" w:space="0" w:color="auto"/>
              </w:divBdr>
            </w:div>
            <w:div w:id="16463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607">
      <w:bodyDiv w:val="1"/>
      <w:marLeft w:val="0"/>
      <w:marRight w:val="0"/>
      <w:marTop w:val="0"/>
      <w:marBottom w:val="0"/>
      <w:divBdr>
        <w:top w:val="none" w:sz="0" w:space="0" w:color="auto"/>
        <w:left w:val="none" w:sz="0" w:space="0" w:color="auto"/>
        <w:bottom w:val="none" w:sz="0" w:space="0" w:color="auto"/>
        <w:right w:val="none" w:sz="0" w:space="0" w:color="auto"/>
      </w:divBdr>
      <w:divsChild>
        <w:div w:id="1696690844">
          <w:marLeft w:val="0"/>
          <w:marRight w:val="0"/>
          <w:marTop w:val="0"/>
          <w:marBottom w:val="0"/>
          <w:divBdr>
            <w:top w:val="none" w:sz="0" w:space="0" w:color="auto"/>
            <w:left w:val="none" w:sz="0" w:space="0" w:color="auto"/>
            <w:bottom w:val="none" w:sz="0" w:space="0" w:color="auto"/>
            <w:right w:val="none" w:sz="0" w:space="0" w:color="auto"/>
          </w:divBdr>
          <w:divsChild>
            <w:div w:id="9644463">
              <w:marLeft w:val="0"/>
              <w:marRight w:val="0"/>
              <w:marTop w:val="0"/>
              <w:marBottom w:val="0"/>
              <w:divBdr>
                <w:top w:val="none" w:sz="0" w:space="0" w:color="auto"/>
                <w:left w:val="none" w:sz="0" w:space="0" w:color="auto"/>
                <w:bottom w:val="none" w:sz="0" w:space="0" w:color="auto"/>
                <w:right w:val="none" w:sz="0" w:space="0" w:color="auto"/>
              </w:divBdr>
            </w:div>
            <w:div w:id="808783438">
              <w:marLeft w:val="0"/>
              <w:marRight w:val="0"/>
              <w:marTop w:val="0"/>
              <w:marBottom w:val="0"/>
              <w:divBdr>
                <w:top w:val="none" w:sz="0" w:space="0" w:color="auto"/>
                <w:left w:val="none" w:sz="0" w:space="0" w:color="auto"/>
                <w:bottom w:val="none" w:sz="0" w:space="0" w:color="auto"/>
                <w:right w:val="none" w:sz="0" w:space="0" w:color="auto"/>
              </w:divBdr>
            </w:div>
            <w:div w:id="917907235">
              <w:marLeft w:val="0"/>
              <w:marRight w:val="0"/>
              <w:marTop w:val="0"/>
              <w:marBottom w:val="0"/>
              <w:divBdr>
                <w:top w:val="none" w:sz="0" w:space="0" w:color="auto"/>
                <w:left w:val="none" w:sz="0" w:space="0" w:color="auto"/>
                <w:bottom w:val="none" w:sz="0" w:space="0" w:color="auto"/>
                <w:right w:val="none" w:sz="0" w:space="0" w:color="auto"/>
              </w:divBdr>
            </w:div>
            <w:div w:id="1085305177">
              <w:marLeft w:val="0"/>
              <w:marRight w:val="0"/>
              <w:marTop w:val="0"/>
              <w:marBottom w:val="0"/>
              <w:divBdr>
                <w:top w:val="none" w:sz="0" w:space="0" w:color="auto"/>
                <w:left w:val="none" w:sz="0" w:space="0" w:color="auto"/>
                <w:bottom w:val="none" w:sz="0" w:space="0" w:color="auto"/>
                <w:right w:val="none" w:sz="0" w:space="0" w:color="auto"/>
              </w:divBdr>
            </w:div>
            <w:div w:id="19054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99756751">
          <w:marLeft w:val="0"/>
          <w:marRight w:val="0"/>
          <w:marTop w:val="0"/>
          <w:marBottom w:val="0"/>
          <w:divBdr>
            <w:top w:val="none" w:sz="0" w:space="0" w:color="auto"/>
            <w:left w:val="none" w:sz="0" w:space="0" w:color="auto"/>
            <w:bottom w:val="none" w:sz="0" w:space="0" w:color="auto"/>
            <w:right w:val="none" w:sz="0" w:space="0" w:color="auto"/>
          </w:divBdr>
          <w:divsChild>
            <w:div w:id="43797195">
              <w:marLeft w:val="0"/>
              <w:marRight w:val="0"/>
              <w:marTop w:val="0"/>
              <w:marBottom w:val="0"/>
              <w:divBdr>
                <w:top w:val="none" w:sz="0" w:space="0" w:color="auto"/>
                <w:left w:val="none" w:sz="0" w:space="0" w:color="auto"/>
                <w:bottom w:val="none" w:sz="0" w:space="0" w:color="auto"/>
                <w:right w:val="none" w:sz="0" w:space="0" w:color="auto"/>
              </w:divBdr>
            </w:div>
            <w:div w:id="938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110">
      <w:bodyDiv w:val="1"/>
      <w:marLeft w:val="0"/>
      <w:marRight w:val="0"/>
      <w:marTop w:val="0"/>
      <w:marBottom w:val="0"/>
      <w:divBdr>
        <w:top w:val="none" w:sz="0" w:space="0" w:color="auto"/>
        <w:left w:val="none" w:sz="0" w:space="0" w:color="auto"/>
        <w:bottom w:val="none" w:sz="0" w:space="0" w:color="auto"/>
        <w:right w:val="none" w:sz="0" w:space="0" w:color="auto"/>
      </w:divBdr>
      <w:divsChild>
        <w:div w:id="1423918328">
          <w:marLeft w:val="0"/>
          <w:marRight w:val="0"/>
          <w:marTop w:val="0"/>
          <w:marBottom w:val="0"/>
          <w:divBdr>
            <w:top w:val="none" w:sz="0" w:space="0" w:color="auto"/>
            <w:left w:val="none" w:sz="0" w:space="0" w:color="auto"/>
            <w:bottom w:val="none" w:sz="0" w:space="0" w:color="auto"/>
            <w:right w:val="none" w:sz="0" w:space="0" w:color="auto"/>
          </w:divBdr>
          <w:divsChild>
            <w:div w:id="167524911">
              <w:marLeft w:val="0"/>
              <w:marRight w:val="0"/>
              <w:marTop w:val="0"/>
              <w:marBottom w:val="0"/>
              <w:divBdr>
                <w:top w:val="none" w:sz="0" w:space="0" w:color="auto"/>
                <w:left w:val="none" w:sz="0" w:space="0" w:color="auto"/>
                <w:bottom w:val="none" w:sz="0" w:space="0" w:color="auto"/>
                <w:right w:val="none" w:sz="0" w:space="0" w:color="auto"/>
              </w:divBdr>
            </w:div>
            <w:div w:id="947473002">
              <w:marLeft w:val="0"/>
              <w:marRight w:val="0"/>
              <w:marTop w:val="0"/>
              <w:marBottom w:val="0"/>
              <w:divBdr>
                <w:top w:val="none" w:sz="0" w:space="0" w:color="auto"/>
                <w:left w:val="none" w:sz="0" w:space="0" w:color="auto"/>
                <w:bottom w:val="none" w:sz="0" w:space="0" w:color="auto"/>
                <w:right w:val="none" w:sz="0" w:space="0" w:color="auto"/>
              </w:divBdr>
            </w:div>
            <w:div w:id="14612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Links>
    <vt:vector size="6" baseType="variant">
      <vt:variant>
        <vt:i4>4063257</vt:i4>
      </vt:variant>
      <vt:variant>
        <vt:i4>0</vt:i4>
      </vt:variant>
      <vt:variant>
        <vt:i4>0</vt:i4>
      </vt:variant>
      <vt:variant>
        <vt:i4>5</vt:i4>
      </vt:variant>
      <vt:variant>
        <vt:lpwstr>mailto:caolb@mapuni.com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《大连市城市规划设计研究院规划设计汇总管理系统》项目</dc:title>
  <dc:creator>yy</dc:creator>
  <cp:lastModifiedBy>admin</cp:lastModifiedBy>
  <cp:revision>273</cp:revision>
  <cp:lastPrinted>2012-09-21T09:36:00Z</cp:lastPrinted>
  <dcterms:created xsi:type="dcterms:W3CDTF">2012-09-21T03:52:00Z</dcterms:created>
  <dcterms:modified xsi:type="dcterms:W3CDTF">2012-12-31T07:23:00Z</dcterms:modified>
</cp:coreProperties>
</file>